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64338599"/>
        <w:docPartObj>
          <w:docPartGallery w:val="Cover Pages"/>
          <w:docPartUnique/>
        </w:docPartObj>
      </w:sdtPr>
      <w:sdtEndPr/>
      <w:sdtContent>
        <w:p w14:paraId="2769DD8D" w14:textId="77777777" w:rsidR="00E136B9" w:rsidRDefault="00B8419A" w:rsidP="00D1632D">
          <w:r>
            <w:rPr>
              <w:noProof/>
              <w:lang w:eastAsia="de-DE"/>
            </w:rPr>
            <mc:AlternateContent>
              <mc:Choice Requires="wps">
                <w:drawing>
                  <wp:anchor distT="0" distB="0" distL="114300" distR="114300" simplePos="0" relativeHeight="251660288" behindDoc="0" locked="0" layoutInCell="1" allowOverlap="1" wp14:anchorId="7F1848B2" wp14:editId="61A9D158">
                    <wp:simplePos x="0" y="0"/>
                    <wp:positionH relativeFrom="margin">
                      <wp:align>center</wp:align>
                    </wp:positionH>
                    <wp:positionV relativeFrom="page">
                      <wp:posOffset>7718913</wp:posOffset>
                    </wp:positionV>
                    <wp:extent cx="7315200" cy="914400"/>
                    <wp:effectExtent l="0" t="0" r="0" b="698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CCA24D" w14:textId="77777777" w:rsidR="00943D8E" w:rsidRDefault="00943D8E" w:rsidP="00B8419A">
                                <w:pPr>
                                  <w:pStyle w:val="KeinLeerraum"/>
                                  <w:ind w:left="-709"/>
                                  <w:rPr>
                                    <w:color w:val="595959" w:themeColor="text1" w:themeTint="A6"/>
                                    <w:sz w:val="28"/>
                                    <w:szCs w:val="28"/>
                                  </w:rPr>
                                </w:pPr>
                                <w:r>
                                  <w:rPr>
                                    <w:color w:val="595959" w:themeColor="text1" w:themeTint="A6"/>
                                    <w:sz w:val="28"/>
                                    <w:szCs w:val="28"/>
                                  </w:rPr>
                                  <w:t>Erstellt von:</w:t>
                                </w:r>
                                <w:r>
                                  <w:rPr>
                                    <w:color w:val="595959" w:themeColor="text1" w:themeTint="A6"/>
                                    <w:sz w:val="28"/>
                                    <w:szCs w:val="28"/>
                                  </w:rPr>
                                  <w:tab/>
                                </w:r>
                                <w:r>
                                  <w:rPr>
                                    <w:color w:val="595959" w:themeColor="text1" w:themeTint="A6"/>
                                    <w:sz w:val="28"/>
                                    <w:szCs w:val="28"/>
                                  </w:rPr>
                                  <w:tab/>
                                  <w:t>Jacqueline Kaefer &amp; Luca Katzenberger</w:t>
                                </w:r>
                              </w:p>
                              <w:p w14:paraId="1B7B544B" w14:textId="77777777" w:rsidR="00943D8E" w:rsidRDefault="00943D8E" w:rsidP="00B8419A">
                                <w:pPr>
                                  <w:pStyle w:val="KeinLeerraum"/>
                                  <w:ind w:left="-709"/>
                                  <w:rPr>
                                    <w:color w:val="595959" w:themeColor="text1" w:themeTint="A6"/>
                                    <w:sz w:val="28"/>
                                    <w:szCs w:val="28"/>
                                  </w:rPr>
                                </w:pPr>
                                <w:r>
                                  <w:rPr>
                                    <w:color w:val="595959" w:themeColor="text1" w:themeTint="A6"/>
                                    <w:sz w:val="28"/>
                                    <w:szCs w:val="28"/>
                                  </w:rPr>
                                  <w:t>Matrikelnummer:</w:t>
                                </w:r>
                                <w:r>
                                  <w:rPr>
                                    <w:color w:val="595959" w:themeColor="text1" w:themeTint="A6"/>
                                    <w:sz w:val="28"/>
                                    <w:szCs w:val="28"/>
                                  </w:rPr>
                                  <w:tab/>
                                </w:r>
                                <w:r w:rsidR="00F27D34">
                                  <w:rPr>
                                    <w:color w:val="595959" w:themeColor="text1" w:themeTint="A6"/>
                                    <w:sz w:val="28"/>
                                    <w:szCs w:val="28"/>
                                  </w:rPr>
                                  <w:t>9847334</w:t>
                                </w:r>
                                <w:r>
                                  <w:rPr>
                                    <w:color w:val="595959" w:themeColor="text1" w:themeTint="A6"/>
                                    <w:sz w:val="28"/>
                                    <w:szCs w:val="28"/>
                                  </w:rPr>
                                  <w:t xml:space="preserve"> &amp; 2577508</w:t>
                                </w:r>
                              </w:p>
                              <w:p w14:paraId="655D7F6F" w14:textId="77777777" w:rsidR="00943D8E" w:rsidRDefault="00943D8E" w:rsidP="00B8419A">
                                <w:pPr>
                                  <w:pStyle w:val="KeinLeerraum"/>
                                  <w:ind w:left="-709"/>
                                  <w:rPr>
                                    <w:color w:val="595959" w:themeColor="text1" w:themeTint="A6"/>
                                    <w:sz w:val="28"/>
                                    <w:szCs w:val="28"/>
                                  </w:rPr>
                                </w:pPr>
                                <w:r>
                                  <w:rPr>
                                    <w:color w:val="595959" w:themeColor="text1" w:themeTint="A6"/>
                                    <w:sz w:val="28"/>
                                    <w:szCs w:val="28"/>
                                  </w:rPr>
                                  <w:t>Betreut von:</w:t>
                                </w:r>
                                <w:r>
                                  <w:rPr>
                                    <w:color w:val="595959" w:themeColor="text1" w:themeTint="A6"/>
                                    <w:sz w:val="28"/>
                                    <w:szCs w:val="28"/>
                                  </w:rPr>
                                  <w:tab/>
                                  <w:t>Prof. Dr. Michael Bauer</w:t>
                                </w:r>
                              </w:p>
                              <w:p w14:paraId="4EEEBC62" w14:textId="77777777" w:rsidR="00943D8E" w:rsidRPr="00B8419A" w:rsidRDefault="00943D8E" w:rsidP="00B8419A">
                                <w:pPr>
                                  <w:pStyle w:val="KeinLeerraum"/>
                                  <w:ind w:left="-709"/>
                                  <w:rPr>
                                    <w:color w:val="595959" w:themeColor="text1" w:themeTint="A6"/>
                                    <w:sz w:val="28"/>
                                    <w:szCs w:val="28"/>
                                  </w:rPr>
                                </w:pPr>
                                <w:r>
                                  <w:rPr>
                                    <w:color w:val="595959" w:themeColor="text1" w:themeTint="A6"/>
                                    <w:sz w:val="28"/>
                                    <w:szCs w:val="28"/>
                                  </w:rPr>
                                  <w:t>Datum:</w:t>
                                </w:r>
                                <w:r>
                                  <w:rPr>
                                    <w:color w:val="595959" w:themeColor="text1" w:themeTint="A6"/>
                                    <w:sz w:val="28"/>
                                    <w:szCs w:val="28"/>
                                  </w:rPr>
                                  <w:tab/>
                                </w:r>
                                <w:r>
                                  <w:rPr>
                                    <w:color w:val="595959" w:themeColor="text1" w:themeTint="A6"/>
                                    <w:sz w:val="28"/>
                                    <w:szCs w:val="28"/>
                                  </w:rPr>
                                  <w:tab/>
                                  <w:t>01.03.2019</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F1848B2" id="_x0000_t202" coordsize="21600,21600" o:spt="202" path="m,l,21600r21600,l21600,xe">
                    <v:stroke joinstyle="miter"/>
                    <v:path gradientshapeok="t" o:connecttype="rect"/>
                  </v:shapetype>
                  <v:shape id="Textfeld 152" o:spid="_x0000_s1026" type="#_x0000_t202" style="position:absolute;left:0;text-align:left;margin-left:0;margin-top:607.8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" filled="f" stroked="f" strokeweight=".5pt">
                    <v:textbox inset="126pt,0,54pt,0">
                      <w:txbxContent>
                        <w:p w14:paraId="4ECCA24D" w14:textId="77777777" w:rsidR="00943D8E" w:rsidRDefault="00943D8E" w:rsidP="00B8419A">
                          <w:pPr>
                            <w:pStyle w:val="KeinLeerraum"/>
                            <w:ind w:left="-709"/>
                            <w:rPr>
                              <w:color w:val="595959" w:themeColor="text1" w:themeTint="A6"/>
                              <w:sz w:val="28"/>
                              <w:szCs w:val="28"/>
                            </w:rPr>
                          </w:pPr>
                          <w:r>
                            <w:rPr>
                              <w:color w:val="595959" w:themeColor="text1" w:themeTint="A6"/>
                              <w:sz w:val="28"/>
                              <w:szCs w:val="28"/>
                            </w:rPr>
                            <w:t>Erstellt von:</w:t>
                          </w:r>
                          <w:r>
                            <w:rPr>
                              <w:color w:val="595959" w:themeColor="text1" w:themeTint="A6"/>
                              <w:sz w:val="28"/>
                              <w:szCs w:val="28"/>
                            </w:rPr>
                            <w:tab/>
                          </w:r>
                          <w:r>
                            <w:rPr>
                              <w:color w:val="595959" w:themeColor="text1" w:themeTint="A6"/>
                              <w:sz w:val="28"/>
                              <w:szCs w:val="28"/>
                            </w:rPr>
                            <w:tab/>
                            <w:t>Jacqueline Kaefer &amp; Luca Katzenberger</w:t>
                          </w:r>
                        </w:p>
                        <w:p w14:paraId="1B7B544B" w14:textId="77777777" w:rsidR="00943D8E" w:rsidRDefault="00943D8E" w:rsidP="00B8419A">
                          <w:pPr>
                            <w:pStyle w:val="KeinLeerraum"/>
                            <w:ind w:left="-709"/>
                            <w:rPr>
                              <w:color w:val="595959" w:themeColor="text1" w:themeTint="A6"/>
                              <w:sz w:val="28"/>
                              <w:szCs w:val="28"/>
                            </w:rPr>
                          </w:pPr>
                          <w:r>
                            <w:rPr>
                              <w:color w:val="595959" w:themeColor="text1" w:themeTint="A6"/>
                              <w:sz w:val="28"/>
                              <w:szCs w:val="28"/>
                            </w:rPr>
                            <w:t>Matrikelnummer:</w:t>
                          </w:r>
                          <w:r>
                            <w:rPr>
                              <w:color w:val="595959" w:themeColor="text1" w:themeTint="A6"/>
                              <w:sz w:val="28"/>
                              <w:szCs w:val="28"/>
                            </w:rPr>
                            <w:tab/>
                          </w:r>
                          <w:r w:rsidR="00F27D34">
                            <w:rPr>
                              <w:color w:val="595959" w:themeColor="text1" w:themeTint="A6"/>
                              <w:sz w:val="28"/>
                              <w:szCs w:val="28"/>
                            </w:rPr>
                            <w:t>9847334</w:t>
                          </w:r>
                          <w:r>
                            <w:rPr>
                              <w:color w:val="595959" w:themeColor="text1" w:themeTint="A6"/>
                              <w:sz w:val="28"/>
                              <w:szCs w:val="28"/>
                            </w:rPr>
                            <w:t xml:space="preserve"> &amp; 2577508</w:t>
                          </w:r>
                        </w:p>
                        <w:p w14:paraId="655D7F6F" w14:textId="77777777" w:rsidR="00943D8E" w:rsidRDefault="00943D8E" w:rsidP="00B8419A">
                          <w:pPr>
                            <w:pStyle w:val="KeinLeerraum"/>
                            <w:ind w:left="-709"/>
                            <w:rPr>
                              <w:color w:val="595959" w:themeColor="text1" w:themeTint="A6"/>
                              <w:sz w:val="28"/>
                              <w:szCs w:val="28"/>
                            </w:rPr>
                          </w:pPr>
                          <w:r>
                            <w:rPr>
                              <w:color w:val="595959" w:themeColor="text1" w:themeTint="A6"/>
                              <w:sz w:val="28"/>
                              <w:szCs w:val="28"/>
                            </w:rPr>
                            <w:t>Betreut von:</w:t>
                          </w:r>
                          <w:r>
                            <w:rPr>
                              <w:color w:val="595959" w:themeColor="text1" w:themeTint="A6"/>
                              <w:sz w:val="28"/>
                              <w:szCs w:val="28"/>
                            </w:rPr>
                            <w:tab/>
                            <w:t>Prof. Dr. Michael Bauer</w:t>
                          </w:r>
                        </w:p>
                        <w:p w14:paraId="4EEEBC62" w14:textId="77777777" w:rsidR="00943D8E" w:rsidRPr="00B8419A" w:rsidRDefault="00943D8E" w:rsidP="00B8419A">
                          <w:pPr>
                            <w:pStyle w:val="KeinLeerraum"/>
                            <w:ind w:left="-709"/>
                            <w:rPr>
                              <w:color w:val="595959" w:themeColor="text1" w:themeTint="A6"/>
                              <w:sz w:val="28"/>
                              <w:szCs w:val="28"/>
                            </w:rPr>
                          </w:pPr>
                          <w:r>
                            <w:rPr>
                              <w:color w:val="595959" w:themeColor="text1" w:themeTint="A6"/>
                              <w:sz w:val="28"/>
                              <w:szCs w:val="28"/>
                            </w:rPr>
                            <w:t>Datum:</w:t>
                          </w:r>
                          <w:r>
                            <w:rPr>
                              <w:color w:val="595959" w:themeColor="text1" w:themeTint="A6"/>
                              <w:sz w:val="28"/>
                              <w:szCs w:val="28"/>
                            </w:rPr>
                            <w:tab/>
                          </w:r>
                          <w:r>
                            <w:rPr>
                              <w:color w:val="595959" w:themeColor="text1" w:themeTint="A6"/>
                              <w:sz w:val="28"/>
                              <w:szCs w:val="28"/>
                            </w:rPr>
                            <w:tab/>
                            <w:t>01.03.2019</w:t>
                          </w:r>
                        </w:p>
                      </w:txbxContent>
                    </v:textbox>
                    <w10:wrap type="square" anchorx="margin" anchory="page"/>
                  </v:shape>
                </w:pict>
              </mc:Fallback>
            </mc:AlternateContent>
          </w:r>
          <w:r>
            <w:rPr>
              <w:noProof/>
              <w:lang w:eastAsia="de-DE"/>
            </w:rPr>
            <mc:AlternateContent>
              <mc:Choice Requires="wps">
                <w:drawing>
                  <wp:anchor distT="0" distB="0" distL="114300" distR="114300" simplePos="0" relativeHeight="251659264" behindDoc="0" locked="0" layoutInCell="1" allowOverlap="1" wp14:anchorId="4AD10066" wp14:editId="4F092451">
                    <wp:simplePos x="0" y="0"/>
                    <wp:positionH relativeFrom="margin">
                      <wp:align>center</wp:align>
                    </wp:positionH>
                    <wp:positionV relativeFrom="page">
                      <wp:posOffset>1617736</wp:posOffset>
                    </wp:positionV>
                    <wp:extent cx="7315200" cy="3638550"/>
                    <wp:effectExtent l="0" t="0" r="0" b="508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4CD836" w14:textId="77777777" w:rsidR="00943D8E" w:rsidRDefault="00D83C20">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43D8E">
                                      <w:rPr>
                                        <w:caps/>
                                        <w:color w:val="4472C4" w:themeColor="accent1"/>
                                        <w:sz w:val="64"/>
                                        <w:szCs w:val="64"/>
                                      </w:rPr>
                                      <w:t>Chatprogramm</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B0F567F" w14:textId="77777777" w:rsidR="00943D8E" w:rsidRDefault="00943D8E">
                                    <w:pPr>
                                      <w:jc w:val="right"/>
                                      <w:rPr>
                                        <w:smallCaps/>
                                        <w:color w:val="404040" w:themeColor="text1" w:themeTint="BF"/>
                                        <w:sz w:val="36"/>
                                        <w:szCs w:val="36"/>
                                      </w:rPr>
                                    </w:pPr>
                                    <w:r>
                                      <w:rPr>
                                        <w:color w:val="404040" w:themeColor="text1" w:themeTint="BF"/>
                                        <w:sz w:val="36"/>
                                        <w:szCs w:val="36"/>
                                      </w:rPr>
                                      <w:t>Dokumentation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AD10066" id="Textfeld 154" o:spid="_x0000_s1027" type="#_x0000_t202" style="position:absolute;left:0;text-align:left;margin-left:0;margin-top:127.4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" filled="f" stroked="f" strokeweight=".5pt">
                    <v:textbox inset="126pt,0,54pt,0">
                      <w:txbxContent>
                        <w:p w14:paraId="0C4CD836" w14:textId="77777777" w:rsidR="00943D8E" w:rsidRDefault="001800B9">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43D8E">
                                <w:rPr>
                                  <w:caps/>
                                  <w:color w:val="4472C4" w:themeColor="accent1"/>
                                  <w:sz w:val="64"/>
                                  <w:szCs w:val="64"/>
                                </w:rPr>
                                <w:t>Chatprogramm</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B0F567F" w14:textId="77777777" w:rsidR="00943D8E" w:rsidRDefault="00943D8E">
                              <w:pPr>
                                <w:jc w:val="right"/>
                                <w:rPr>
                                  <w:smallCaps/>
                                  <w:color w:val="404040" w:themeColor="text1" w:themeTint="BF"/>
                                  <w:sz w:val="36"/>
                                  <w:szCs w:val="36"/>
                                </w:rPr>
                              </w:pPr>
                              <w:r>
                                <w:rPr>
                                  <w:color w:val="404040" w:themeColor="text1" w:themeTint="BF"/>
                                  <w:sz w:val="36"/>
                                  <w:szCs w:val="36"/>
                                </w:rPr>
                                <w:t>Dokumentation</w:t>
                              </w:r>
                            </w:p>
                          </w:sdtContent>
                        </w:sdt>
                      </w:txbxContent>
                    </v:textbox>
                    <w10:wrap type="square" anchorx="margin" anchory="page"/>
                  </v:shape>
                </w:pict>
              </mc:Fallback>
            </mc:AlternateContent>
          </w:r>
          <w:r w:rsidR="00E136B9">
            <w:br w:type="page"/>
          </w:r>
        </w:p>
      </w:sdtContent>
    </w:sdt>
    <w:sdt>
      <w:sdtPr>
        <w:rPr>
          <w:rFonts w:asciiTheme="minorHAnsi" w:hAnsiTheme="minorHAnsi"/>
          <w:color w:val="2F5496" w:themeColor="accent1" w:themeShade="BF"/>
          <w:sz w:val="22"/>
        </w:rPr>
        <w:id w:val="-806551766"/>
        <w:docPartObj>
          <w:docPartGallery w:val="Table of Contents"/>
          <w:docPartUnique/>
        </w:docPartObj>
      </w:sdtPr>
      <w:sdtEndPr>
        <w:rPr>
          <w:rFonts w:ascii="Arial" w:hAnsi="Arial"/>
          <w:b/>
          <w:bCs/>
          <w:color w:val="auto"/>
          <w:sz w:val="24"/>
        </w:rPr>
      </w:sdtEndPr>
      <w:sdtContent>
        <w:p w14:paraId="23652558" w14:textId="77777777" w:rsidR="00E136B9" w:rsidRPr="00AB3406" w:rsidRDefault="00E136B9" w:rsidP="00D1632D">
          <w:pPr>
            <w:rPr>
              <w:rFonts w:asciiTheme="majorHAnsi" w:hAnsiTheme="majorHAnsi" w:cstheme="majorHAnsi"/>
              <w:color w:val="2F5496" w:themeColor="accent1" w:themeShade="BF"/>
              <w:sz w:val="40"/>
              <w:szCs w:val="40"/>
            </w:rPr>
          </w:pPr>
          <w:r w:rsidRPr="00AB3406">
            <w:rPr>
              <w:rFonts w:asciiTheme="majorHAnsi" w:hAnsiTheme="majorHAnsi" w:cstheme="majorHAnsi"/>
              <w:color w:val="2F5496" w:themeColor="accent1" w:themeShade="BF"/>
              <w:sz w:val="40"/>
              <w:szCs w:val="40"/>
            </w:rPr>
            <w:t>Inhalt</w:t>
          </w:r>
          <w:r w:rsidR="00B8419A" w:rsidRPr="00AB3406">
            <w:rPr>
              <w:rFonts w:asciiTheme="majorHAnsi" w:hAnsiTheme="majorHAnsi" w:cstheme="majorHAnsi"/>
              <w:color w:val="2F5496" w:themeColor="accent1" w:themeShade="BF"/>
              <w:sz w:val="40"/>
              <w:szCs w:val="40"/>
            </w:rPr>
            <w:t>sverzeichnis</w:t>
          </w:r>
        </w:p>
        <w:p w14:paraId="242B4C94" w14:textId="442D1D9D" w:rsidR="00CB3E5A" w:rsidRDefault="003644B8">
          <w:pPr>
            <w:pStyle w:val="Verzeichnis1"/>
            <w:rPr>
              <w:rFonts w:asciiTheme="minorHAnsi" w:eastAsiaTheme="minorEastAsia" w:hAnsiTheme="minorHAnsi"/>
              <w:b w:val="0"/>
              <w:sz w:val="22"/>
              <w:lang w:eastAsia="de-DE"/>
            </w:rPr>
          </w:pPr>
          <w:r>
            <w:rPr>
              <w:b w:val="0"/>
              <w:bCs/>
            </w:rPr>
            <w:fldChar w:fldCharType="begin"/>
          </w:r>
          <w:r>
            <w:rPr>
              <w:b w:val="0"/>
              <w:bCs/>
            </w:rPr>
            <w:instrText xml:space="preserve"> TOC \o "1-2" \h \z \u </w:instrText>
          </w:r>
          <w:r>
            <w:rPr>
              <w:b w:val="0"/>
              <w:bCs/>
            </w:rPr>
            <w:fldChar w:fldCharType="separate"/>
          </w:r>
          <w:hyperlink w:anchor="_Toc2854991" w:history="1">
            <w:r w:rsidR="00CB3E5A" w:rsidRPr="00BF07E3">
              <w:rPr>
                <w:rStyle w:val="Hyperlink"/>
              </w:rPr>
              <w:t>I.</w:t>
            </w:r>
            <w:r w:rsidR="00CB3E5A">
              <w:rPr>
                <w:rFonts w:asciiTheme="minorHAnsi" w:eastAsiaTheme="minorEastAsia" w:hAnsiTheme="minorHAnsi"/>
                <w:b w:val="0"/>
                <w:sz w:val="22"/>
                <w:lang w:eastAsia="de-DE"/>
              </w:rPr>
              <w:tab/>
            </w:r>
            <w:r w:rsidR="00CB3E5A" w:rsidRPr="00BF07E3">
              <w:rPr>
                <w:rStyle w:val="Hyperlink"/>
              </w:rPr>
              <w:t>Lastenheft</w:t>
            </w:r>
            <w:r w:rsidR="00CB3E5A">
              <w:rPr>
                <w:webHidden/>
              </w:rPr>
              <w:tab/>
            </w:r>
            <w:r w:rsidR="00CB3E5A">
              <w:rPr>
                <w:webHidden/>
              </w:rPr>
              <w:fldChar w:fldCharType="begin"/>
            </w:r>
            <w:r w:rsidR="00CB3E5A">
              <w:rPr>
                <w:webHidden/>
              </w:rPr>
              <w:instrText xml:space="preserve"> PAGEREF _Toc2854991 \h </w:instrText>
            </w:r>
            <w:r w:rsidR="00CB3E5A">
              <w:rPr>
                <w:webHidden/>
              </w:rPr>
            </w:r>
            <w:r w:rsidR="00CB3E5A">
              <w:rPr>
                <w:webHidden/>
              </w:rPr>
              <w:fldChar w:fldCharType="separate"/>
            </w:r>
            <w:r w:rsidR="00CB3E5A">
              <w:rPr>
                <w:webHidden/>
              </w:rPr>
              <w:t>2</w:t>
            </w:r>
            <w:r w:rsidR="00CB3E5A">
              <w:rPr>
                <w:webHidden/>
              </w:rPr>
              <w:fldChar w:fldCharType="end"/>
            </w:r>
          </w:hyperlink>
        </w:p>
        <w:p w14:paraId="2C2586D5" w14:textId="7D917E7B" w:rsidR="00CB3E5A" w:rsidRDefault="00D83C20">
          <w:pPr>
            <w:pStyle w:val="Verzeichnis2"/>
            <w:tabs>
              <w:tab w:val="left" w:pos="660"/>
              <w:tab w:val="right" w:leader="dot" w:pos="9062"/>
            </w:tabs>
            <w:rPr>
              <w:rFonts w:asciiTheme="minorHAnsi" w:eastAsiaTheme="minorEastAsia" w:hAnsiTheme="minorHAnsi"/>
              <w:noProof/>
              <w:sz w:val="22"/>
              <w:lang w:eastAsia="de-DE"/>
            </w:rPr>
          </w:pPr>
          <w:hyperlink w:anchor="_Toc2854992" w:history="1">
            <w:r w:rsidR="00CB3E5A" w:rsidRPr="00BF07E3">
              <w:rPr>
                <w:rStyle w:val="Hyperlink"/>
                <w:noProof/>
              </w:rPr>
              <w:t>1.</w:t>
            </w:r>
            <w:r w:rsidR="00CB3E5A">
              <w:rPr>
                <w:rFonts w:asciiTheme="minorHAnsi" w:eastAsiaTheme="minorEastAsia" w:hAnsiTheme="minorHAnsi"/>
                <w:noProof/>
                <w:sz w:val="22"/>
                <w:lang w:eastAsia="de-DE"/>
              </w:rPr>
              <w:tab/>
            </w:r>
            <w:r w:rsidR="00CB3E5A" w:rsidRPr="00BF07E3">
              <w:rPr>
                <w:rStyle w:val="Hyperlink"/>
                <w:noProof/>
              </w:rPr>
              <w:t>Einleitung</w:t>
            </w:r>
            <w:r w:rsidR="00CB3E5A">
              <w:rPr>
                <w:noProof/>
                <w:webHidden/>
              </w:rPr>
              <w:tab/>
            </w:r>
            <w:r w:rsidR="00CB3E5A">
              <w:rPr>
                <w:noProof/>
                <w:webHidden/>
              </w:rPr>
              <w:fldChar w:fldCharType="begin"/>
            </w:r>
            <w:r w:rsidR="00CB3E5A">
              <w:rPr>
                <w:noProof/>
                <w:webHidden/>
              </w:rPr>
              <w:instrText xml:space="preserve"> PAGEREF _Toc2854992 \h </w:instrText>
            </w:r>
            <w:r w:rsidR="00CB3E5A">
              <w:rPr>
                <w:noProof/>
                <w:webHidden/>
              </w:rPr>
            </w:r>
            <w:r w:rsidR="00CB3E5A">
              <w:rPr>
                <w:noProof/>
                <w:webHidden/>
              </w:rPr>
              <w:fldChar w:fldCharType="separate"/>
            </w:r>
            <w:r w:rsidR="00CB3E5A">
              <w:rPr>
                <w:noProof/>
                <w:webHidden/>
              </w:rPr>
              <w:t>2</w:t>
            </w:r>
            <w:r w:rsidR="00CB3E5A">
              <w:rPr>
                <w:noProof/>
                <w:webHidden/>
              </w:rPr>
              <w:fldChar w:fldCharType="end"/>
            </w:r>
          </w:hyperlink>
        </w:p>
        <w:p w14:paraId="36B274A4" w14:textId="7725BF31" w:rsidR="00CB3E5A" w:rsidRDefault="00D83C20">
          <w:pPr>
            <w:pStyle w:val="Verzeichnis2"/>
            <w:tabs>
              <w:tab w:val="left" w:pos="660"/>
              <w:tab w:val="right" w:leader="dot" w:pos="9062"/>
            </w:tabs>
            <w:rPr>
              <w:rFonts w:asciiTheme="minorHAnsi" w:eastAsiaTheme="minorEastAsia" w:hAnsiTheme="minorHAnsi"/>
              <w:noProof/>
              <w:sz w:val="22"/>
              <w:lang w:eastAsia="de-DE"/>
            </w:rPr>
          </w:pPr>
          <w:hyperlink w:anchor="_Toc2854993" w:history="1">
            <w:r w:rsidR="00CB3E5A" w:rsidRPr="00BF07E3">
              <w:rPr>
                <w:rStyle w:val="Hyperlink"/>
                <w:noProof/>
              </w:rPr>
              <w:t>2.</w:t>
            </w:r>
            <w:r w:rsidR="00CB3E5A">
              <w:rPr>
                <w:rFonts w:asciiTheme="minorHAnsi" w:eastAsiaTheme="minorEastAsia" w:hAnsiTheme="minorHAnsi"/>
                <w:noProof/>
                <w:sz w:val="22"/>
                <w:lang w:eastAsia="de-DE"/>
              </w:rPr>
              <w:tab/>
            </w:r>
            <w:r w:rsidR="00CB3E5A" w:rsidRPr="00BF07E3">
              <w:rPr>
                <w:rStyle w:val="Hyperlink"/>
                <w:noProof/>
              </w:rPr>
              <w:t>Konzept und Rahmenbedingungen</w:t>
            </w:r>
            <w:r w:rsidR="00CB3E5A">
              <w:rPr>
                <w:noProof/>
                <w:webHidden/>
              </w:rPr>
              <w:tab/>
            </w:r>
            <w:r w:rsidR="00CB3E5A">
              <w:rPr>
                <w:noProof/>
                <w:webHidden/>
              </w:rPr>
              <w:fldChar w:fldCharType="begin"/>
            </w:r>
            <w:r w:rsidR="00CB3E5A">
              <w:rPr>
                <w:noProof/>
                <w:webHidden/>
              </w:rPr>
              <w:instrText xml:space="preserve"> PAGEREF _Toc2854993 \h </w:instrText>
            </w:r>
            <w:r w:rsidR="00CB3E5A">
              <w:rPr>
                <w:noProof/>
                <w:webHidden/>
              </w:rPr>
            </w:r>
            <w:r w:rsidR="00CB3E5A">
              <w:rPr>
                <w:noProof/>
                <w:webHidden/>
              </w:rPr>
              <w:fldChar w:fldCharType="separate"/>
            </w:r>
            <w:r w:rsidR="00CB3E5A">
              <w:rPr>
                <w:noProof/>
                <w:webHidden/>
              </w:rPr>
              <w:t>2</w:t>
            </w:r>
            <w:r w:rsidR="00CB3E5A">
              <w:rPr>
                <w:noProof/>
                <w:webHidden/>
              </w:rPr>
              <w:fldChar w:fldCharType="end"/>
            </w:r>
          </w:hyperlink>
        </w:p>
        <w:p w14:paraId="77319A8E" w14:textId="24A9AD57" w:rsidR="00CB3E5A" w:rsidRDefault="00D83C20">
          <w:pPr>
            <w:pStyle w:val="Verzeichnis2"/>
            <w:tabs>
              <w:tab w:val="left" w:pos="660"/>
              <w:tab w:val="right" w:leader="dot" w:pos="9062"/>
            </w:tabs>
            <w:rPr>
              <w:rFonts w:asciiTheme="minorHAnsi" w:eastAsiaTheme="minorEastAsia" w:hAnsiTheme="minorHAnsi"/>
              <w:noProof/>
              <w:sz w:val="22"/>
              <w:lang w:eastAsia="de-DE"/>
            </w:rPr>
          </w:pPr>
          <w:hyperlink w:anchor="_Toc2854994" w:history="1">
            <w:r w:rsidR="00CB3E5A" w:rsidRPr="00BF07E3">
              <w:rPr>
                <w:rStyle w:val="Hyperlink"/>
                <w:noProof/>
              </w:rPr>
              <w:t>3.</w:t>
            </w:r>
            <w:r w:rsidR="00CB3E5A">
              <w:rPr>
                <w:rFonts w:asciiTheme="minorHAnsi" w:eastAsiaTheme="minorEastAsia" w:hAnsiTheme="minorHAnsi"/>
                <w:noProof/>
                <w:sz w:val="22"/>
                <w:lang w:eastAsia="de-DE"/>
              </w:rPr>
              <w:tab/>
            </w:r>
            <w:r w:rsidR="00CB3E5A" w:rsidRPr="00BF07E3">
              <w:rPr>
                <w:rStyle w:val="Hyperlink"/>
                <w:noProof/>
              </w:rPr>
              <w:t>Anforderungen</w:t>
            </w:r>
            <w:r w:rsidR="00CB3E5A">
              <w:rPr>
                <w:noProof/>
                <w:webHidden/>
              </w:rPr>
              <w:tab/>
            </w:r>
            <w:r w:rsidR="00CB3E5A">
              <w:rPr>
                <w:noProof/>
                <w:webHidden/>
              </w:rPr>
              <w:fldChar w:fldCharType="begin"/>
            </w:r>
            <w:r w:rsidR="00CB3E5A">
              <w:rPr>
                <w:noProof/>
                <w:webHidden/>
              </w:rPr>
              <w:instrText xml:space="preserve"> PAGEREF _Toc2854994 \h </w:instrText>
            </w:r>
            <w:r w:rsidR="00CB3E5A">
              <w:rPr>
                <w:noProof/>
                <w:webHidden/>
              </w:rPr>
            </w:r>
            <w:r w:rsidR="00CB3E5A">
              <w:rPr>
                <w:noProof/>
                <w:webHidden/>
              </w:rPr>
              <w:fldChar w:fldCharType="separate"/>
            </w:r>
            <w:r w:rsidR="00CB3E5A">
              <w:rPr>
                <w:noProof/>
                <w:webHidden/>
              </w:rPr>
              <w:t>3</w:t>
            </w:r>
            <w:r w:rsidR="00CB3E5A">
              <w:rPr>
                <w:noProof/>
                <w:webHidden/>
              </w:rPr>
              <w:fldChar w:fldCharType="end"/>
            </w:r>
          </w:hyperlink>
        </w:p>
        <w:p w14:paraId="450337C4" w14:textId="558E8F1F" w:rsidR="00CB3E5A" w:rsidRDefault="00D83C20">
          <w:pPr>
            <w:pStyle w:val="Verzeichnis2"/>
            <w:tabs>
              <w:tab w:val="left" w:pos="660"/>
              <w:tab w:val="right" w:leader="dot" w:pos="9062"/>
            </w:tabs>
            <w:rPr>
              <w:rFonts w:asciiTheme="minorHAnsi" w:eastAsiaTheme="minorEastAsia" w:hAnsiTheme="minorHAnsi"/>
              <w:noProof/>
              <w:sz w:val="22"/>
              <w:lang w:eastAsia="de-DE"/>
            </w:rPr>
          </w:pPr>
          <w:hyperlink w:anchor="_Toc2854995" w:history="1">
            <w:r w:rsidR="00CB3E5A" w:rsidRPr="00BF07E3">
              <w:rPr>
                <w:rStyle w:val="Hyperlink"/>
                <w:noProof/>
              </w:rPr>
              <w:t>4.</w:t>
            </w:r>
            <w:r w:rsidR="00CB3E5A">
              <w:rPr>
                <w:rFonts w:asciiTheme="minorHAnsi" w:eastAsiaTheme="minorEastAsia" w:hAnsiTheme="minorHAnsi"/>
                <w:noProof/>
                <w:sz w:val="22"/>
                <w:lang w:eastAsia="de-DE"/>
              </w:rPr>
              <w:tab/>
            </w:r>
            <w:r w:rsidR="00CB3E5A" w:rsidRPr="00BF07E3">
              <w:rPr>
                <w:rStyle w:val="Hyperlink"/>
                <w:noProof/>
              </w:rPr>
              <w:t>Erweiterungen</w:t>
            </w:r>
            <w:r w:rsidR="00CB3E5A">
              <w:rPr>
                <w:noProof/>
                <w:webHidden/>
              </w:rPr>
              <w:tab/>
            </w:r>
            <w:r w:rsidR="00CB3E5A">
              <w:rPr>
                <w:noProof/>
                <w:webHidden/>
              </w:rPr>
              <w:fldChar w:fldCharType="begin"/>
            </w:r>
            <w:r w:rsidR="00CB3E5A">
              <w:rPr>
                <w:noProof/>
                <w:webHidden/>
              </w:rPr>
              <w:instrText xml:space="preserve"> PAGEREF _Toc2854995 \h </w:instrText>
            </w:r>
            <w:r w:rsidR="00CB3E5A">
              <w:rPr>
                <w:noProof/>
                <w:webHidden/>
              </w:rPr>
            </w:r>
            <w:r w:rsidR="00CB3E5A">
              <w:rPr>
                <w:noProof/>
                <w:webHidden/>
              </w:rPr>
              <w:fldChar w:fldCharType="separate"/>
            </w:r>
            <w:r w:rsidR="00CB3E5A">
              <w:rPr>
                <w:noProof/>
                <w:webHidden/>
              </w:rPr>
              <w:t>3</w:t>
            </w:r>
            <w:r w:rsidR="00CB3E5A">
              <w:rPr>
                <w:noProof/>
                <w:webHidden/>
              </w:rPr>
              <w:fldChar w:fldCharType="end"/>
            </w:r>
          </w:hyperlink>
        </w:p>
        <w:p w14:paraId="277F2F8C" w14:textId="20004AE2" w:rsidR="00CB3E5A" w:rsidRDefault="00D83C20">
          <w:pPr>
            <w:pStyle w:val="Verzeichnis1"/>
            <w:rPr>
              <w:rFonts w:asciiTheme="minorHAnsi" w:eastAsiaTheme="minorEastAsia" w:hAnsiTheme="minorHAnsi"/>
              <w:b w:val="0"/>
              <w:sz w:val="22"/>
              <w:lang w:eastAsia="de-DE"/>
            </w:rPr>
          </w:pPr>
          <w:hyperlink w:anchor="_Toc2854996" w:history="1">
            <w:r w:rsidR="00CB3E5A" w:rsidRPr="00BF07E3">
              <w:rPr>
                <w:rStyle w:val="Hyperlink"/>
              </w:rPr>
              <w:t>II.</w:t>
            </w:r>
            <w:r w:rsidR="00CB3E5A">
              <w:rPr>
                <w:rFonts w:asciiTheme="minorHAnsi" w:eastAsiaTheme="minorEastAsia" w:hAnsiTheme="minorHAnsi"/>
                <w:b w:val="0"/>
                <w:sz w:val="22"/>
                <w:lang w:eastAsia="de-DE"/>
              </w:rPr>
              <w:tab/>
            </w:r>
            <w:r w:rsidR="00CB3E5A" w:rsidRPr="00BF07E3">
              <w:rPr>
                <w:rStyle w:val="Hyperlink"/>
              </w:rPr>
              <w:t>Pflichtenheft</w:t>
            </w:r>
            <w:r w:rsidR="00CB3E5A">
              <w:rPr>
                <w:webHidden/>
              </w:rPr>
              <w:tab/>
            </w:r>
            <w:r w:rsidR="00CB3E5A">
              <w:rPr>
                <w:webHidden/>
              </w:rPr>
              <w:fldChar w:fldCharType="begin"/>
            </w:r>
            <w:r w:rsidR="00CB3E5A">
              <w:rPr>
                <w:webHidden/>
              </w:rPr>
              <w:instrText xml:space="preserve"> PAGEREF _Toc2854996 \h </w:instrText>
            </w:r>
            <w:r w:rsidR="00CB3E5A">
              <w:rPr>
                <w:webHidden/>
              </w:rPr>
            </w:r>
            <w:r w:rsidR="00CB3E5A">
              <w:rPr>
                <w:webHidden/>
              </w:rPr>
              <w:fldChar w:fldCharType="separate"/>
            </w:r>
            <w:r w:rsidR="00CB3E5A">
              <w:rPr>
                <w:webHidden/>
              </w:rPr>
              <w:t>4</w:t>
            </w:r>
            <w:r w:rsidR="00CB3E5A">
              <w:rPr>
                <w:webHidden/>
              </w:rPr>
              <w:fldChar w:fldCharType="end"/>
            </w:r>
          </w:hyperlink>
        </w:p>
        <w:p w14:paraId="554FE36D" w14:textId="2FF558CC" w:rsidR="00CB3E5A" w:rsidRDefault="00D83C20">
          <w:pPr>
            <w:pStyle w:val="Verzeichnis1"/>
            <w:rPr>
              <w:rFonts w:asciiTheme="minorHAnsi" w:eastAsiaTheme="minorEastAsia" w:hAnsiTheme="minorHAnsi"/>
              <w:b w:val="0"/>
              <w:sz w:val="22"/>
              <w:lang w:eastAsia="de-DE"/>
            </w:rPr>
          </w:pPr>
          <w:hyperlink w:anchor="_Toc2854997" w:history="1">
            <w:r w:rsidR="00CB3E5A" w:rsidRPr="00BF07E3">
              <w:rPr>
                <w:rStyle w:val="Hyperlink"/>
              </w:rPr>
              <w:t>III.</w:t>
            </w:r>
            <w:r w:rsidR="00CB3E5A">
              <w:rPr>
                <w:rFonts w:asciiTheme="minorHAnsi" w:eastAsiaTheme="minorEastAsia" w:hAnsiTheme="minorHAnsi"/>
                <w:b w:val="0"/>
                <w:sz w:val="22"/>
                <w:lang w:eastAsia="de-DE"/>
              </w:rPr>
              <w:tab/>
            </w:r>
            <w:r w:rsidR="00CB3E5A" w:rsidRPr="00BF07E3">
              <w:rPr>
                <w:rStyle w:val="Hyperlink"/>
              </w:rPr>
              <w:t>Theoretischer Hintergrund</w:t>
            </w:r>
            <w:r w:rsidR="00CB3E5A">
              <w:rPr>
                <w:webHidden/>
              </w:rPr>
              <w:tab/>
            </w:r>
            <w:r w:rsidR="00CB3E5A">
              <w:rPr>
                <w:webHidden/>
              </w:rPr>
              <w:fldChar w:fldCharType="begin"/>
            </w:r>
            <w:r w:rsidR="00CB3E5A">
              <w:rPr>
                <w:webHidden/>
              </w:rPr>
              <w:instrText xml:space="preserve"> PAGEREF _Toc2854997 \h </w:instrText>
            </w:r>
            <w:r w:rsidR="00CB3E5A">
              <w:rPr>
                <w:webHidden/>
              </w:rPr>
            </w:r>
            <w:r w:rsidR="00CB3E5A">
              <w:rPr>
                <w:webHidden/>
              </w:rPr>
              <w:fldChar w:fldCharType="separate"/>
            </w:r>
            <w:r w:rsidR="00CB3E5A">
              <w:rPr>
                <w:webHidden/>
              </w:rPr>
              <w:t>6</w:t>
            </w:r>
            <w:r w:rsidR="00CB3E5A">
              <w:rPr>
                <w:webHidden/>
              </w:rPr>
              <w:fldChar w:fldCharType="end"/>
            </w:r>
          </w:hyperlink>
        </w:p>
        <w:p w14:paraId="74D4B711" w14:textId="34561DB9" w:rsidR="00CB3E5A" w:rsidRDefault="00D83C20">
          <w:pPr>
            <w:pStyle w:val="Verzeichnis2"/>
            <w:tabs>
              <w:tab w:val="left" w:pos="660"/>
              <w:tab w:val="right" w:leader="dot" w:pos="9062"/>
            </w:tabs>
            <w:rPr>
              <w:rFonts w:asciiTheme="minorHAnsi" w:eastAsiaTheme="minorEastAsia" w:hAnsiTheme="minorHAnsi"/>
              <w:noProof/>
              <w:sz w:val="22"/>
              <w:lang w:eastAsia="de-DE"/>
            </w:rPr>
          </w:pPr>
          <w:hyperlink w:anchor="_Toc2854998" w:history="1">
            <w:r w:rsidR="00CB3E5A" w:rsidRPr="00BF07E3">
              <w:rPr>
                <w:rStyle w:val="Hyperlink"/>
                <w:noProof/>
              </w:rPr>
              <w:t>1.</w:t>
            </w:r>
            <w:r w:rsidR="00CB3E5A">
              <w:rPr>
                <w:rFonts w:asciiTheme="minorHAnsi" w:eastAsiaTheme="minorEastAsia" w:hAnsiTheme="minorHAnsi"/>
                <w:noProof/>
                <w:sz w:val="22"/>
                <w:lang w:eastAsia="de-DE"/>
              </w:rPr>
              <w:tab/>
            </w:r>
            <w:r w:rsidR="00CB3E5A" w:rsidRPr="00BF07E3">
              <w:rPr>
                <w:rStyle w:val="Hyperlink"/>
                <w:noProof/>
              </w:rPr>
              <w:t>IP-Adressen und Ports</w:t>
            </w:r>
            <w:r w:rsidR="00CB3E5A">
              <w:rPr>
                <w:noProof/>
                <w:webHidden/>
              </w:rPr>
              <w:tab/>
            </w:r>
            <w:r w:rsidR="00CB3E5A">
              <w:rPr>
                <w:noProof/>
                <w:webHidden/>
              </w:rPr>
              <w:fldChar w:fldCharType="begin"/>
            </w:r>
            <w:r w:rsidR="00CB3E5A">
              <w:rPr>
                <w:noProof/>
                <w:webHidden/>
              </w:rPr>
              <w:instrText xml:space="preserve"> PAGEREF _Toc2854998 \h </w:instrText>
            </w:r>
            <w:r w:rsidR="00CB3E5A">
              <w:rPr>
                <w:noProof/>
                <w:webHidden/>
              </w:rPr>
            </w:r>
            <w:r w:rsidR="00CB3E5A">
              <w:rPr>
                <w:noProof/>
                <w:webHidden/>
              </w:rPr>
              <w:fldChar w:fldCharType="separate"/>
            </w:r>
            <w:r w:rsidR="00CB3E5A">
              <w:rPr>
                <w:noProof/>
                <w:webHidden/>
              </w:rPr>
              <w:t>6</w:t>
            </w:r>
            <w:r w:rsidR="00CB3E5A">
              <w:rPr>
                <w:noProof/>
                <w:webHidden/>
              </w:rPr>
              <w:fldChar w:fldCharType="end"/>
            </w:r>
          </w:hyperlink>
        </w:p>
        <w:p w14:paraId="1F800BA7" w14:textId="1CDFFACE" w:rsidR="00CB3E5A" w:rsidRDefault="00D83C20">
          <w:pPr>
            <w:pStyle w:val="Verzeichnis2"/>
            <w:tabs>
              <w:tab w:val="left" w:pos="660"/>
              <w:tab w:val="right" w:leader="dot" w:pos="9062"/>
            </w:tabs>
            <w:rPr>
              <w:rFonts w:asciiTheme="minorHAnsi" w:eastAsiaTheme="minorEastAsia" w:hAnsiTheme="minorHAnsi"/>
              <w:noProof/>
              <w:sz w:val="22"/>
              <w:lang w:eastAsia="de-DE"/>
            </w:rPr>
          </w:pPr>
          <w:hyperlink w:anchor="_Toc2854999" w:history="1">
            <w:r w:rsidR="00CB3E5A" w:rsidRPr="00BF07E3">
              <w:rPr>
                <w:rStyle w:val="Hyperlink"/>
                <w:noProof/>
              </w:rPr>
              <w:t>2.</w:t>
            </w:r>
            <w:r w:rsidR="00CB3E5A">
              <w:rPr>
                <w:rFonts w:asciiTheme="minorHAnsi" w:eastAsiaTheme="minorEastAsia" w:hAnsiTheme="minorHAnsi"/>
                <w:noProof/>
                <w:sz w:val="22"/>
                <w:lang w:eastAsia="de-DE"/>
              </w:rPr>
              <w:tab/>
            </w:r>
            <w:r w:rsidR="00CB3E5A" w:rsidRPr="00BF07E3">
              <w:rPr>
                <w:rStyle w:val="Hyperlink"/>
                <w:noProof/>
              </w:rPr>
              <w:t>UDP-Protokoll</w:t>
            </w:r>
            <w:r w:rsidR="00CB3E5A">
              <w:rPr>
                <w:noProof/>
                <w:webHidden/>
              </w:rPr>
              <w:tab/>
            </w:r>
            <w:r w:rsidR="00CB3E5A">
              <w:rPr>
                <w:noProof/>
                <w:webHidden/>
              </w:rPr>
              <w:fldChar w:fldCharType="begin"/>
            </w:r>
            <w:r w:rsidR="00CB3E5A">
              <w:rPr>
                <w:noProof/>
                <w:webHidden/>
              </w:rPr>
              <w:instrText xml:space="preserve"> PAGEREF _Toc2854999 \h </w:instrText>
            </w:r>
            <w:r w:rsidR="00CB3E5A">
              <w:rPr>
                <w:noProof/>
                <w:webHidden/>
              </w:rPr>
            </w:r>
            <w:r w:rsidR="00CB3E5A">
              <w:rPr>
                <w:noProof/>
                <w:webHidden/>
              </w:rPr>
              <w:fldChar w:fldCharType="separate"/>
            </w:r>
            <w:r w:rsidR="00CB3E5A">
              <w:rPr>
                <w:noProof/>
                <w:webHidden/>
              </w:rPr>
              <w:t>6</w:t>
            </w:r>
            <w:r w:rsidR="00CB3E5A">
              <w:rPr>
                <w:noProof/>
                <w:webHidden/>
              </w:rPr>
              <w:fldChar w:fldCharType="end"/>
            </w:r>
          </w:hyperlink>
        </w:p>
        <w:p w14:paraId="0E4BBE8B" w14:textId="71E76FFA" w:rsidR="00CB3E5A" w:rsidRDefault="00D83C20">
          <w:pPr>
            <w:pStyle w:val="Verzeichnis2"/>
            <w:tabs>
              <w:tab w:val="left" w:pos="660"/>
              <w:tab w:val="right" w:leader="dot" w:pos="9062"/>
            </w:tabs>
            <w:rPr>
              <w:rFonts w:asciiTheme="minorHAnsi" w:eastAsiaTheme="minorEastAsia" w:hAnsiTheme="minorHAnsi"/>
              <w:noProof/>
              <w:sz w:val="22"/>
              <w:lang w:eastAsia="de-DE"/>
            </w:rPr>
          </w:pPr>
          <w:hyperlink w:anchor="_Toc2855000" w:history="1">
            <w:r w:rsidR="00CB3E5A" w:rsidRPr="00BF07E3">
              <w:rPr>
                <w:rStyle w:val="Hyperlink"/>
                <w:noProof/>
              </w:rPr>
              <w:t>3.</w:t>
            </w:r>
            <w:r w:rsidR="00CB3E5A">
              <w:rPr>
                <w:rFonts w:asciiTheme="minorHAnsi" w:eastAsiaTheme="minorEastAsia" w:hAnsiTheme="minorHAnsi"/>
                <w:noProof/>
                <w:sz w:val="22"/>
                <w:lang w:eastAsia="de-DE"/>
              </w:rPr>
              <w:tab/>
            </w:r>
            <w:r w:rsidR="00CB3E5A" w:rsidRPr="00BF07E3">
              <w:rPr>
                <w:rStyle w:val="Hyperlink"/>
                <w:noProof/>
              </w:rPr>
              <w:t>Threads</w:t>
            </w:r>
            <w:r w:rsidR="00CB3E5A">
              <w:rPr>
                <w:noProof/>
                <w:webHidden/>
              </w:rPr>
              <w:tab/>
            </w:r>
            <w:r w:rsidR="00CB3E5A">
              <w:rPr>
                <w:noProof/>
                <w:webHidden/>
              </w:rPr>
              <w:fldChar w:fldCharType="begin"/>
            </w:r>
            <w:r w:rsidR="00CB3E5A">
              <w:rPr>
                <w:noProof/>
                <w:webHidden/>
              </w:rPr>
              <w:instrText xml:space="preserve"> PAGEREF _Toc2855000 \h </w:instrText>
            </w:r>
            <w:r w:rsidR="00CB3E5A">
              <w:rPr>
                <w:noProof/>
                <w:webHidden/>
              </w:rPr>
            </w:r>
            <w:r w:rsidR="00CB3E5A">
              <w:rPr>
                <w:noProof/>
                <w:webHidden/>
              </w:rPr>
              <w:fldChar w:fldCharType="separate"/>
            </w:r>
            <w:r w:rsidR="00CB3E5A">
              <w:rPr>
                <w:noProof/>
                <w:webHidden/>
              </w:rPr>
              <w:t>6</w:t>
            </w:r>
            <w:r w:rsidR="00CB3E5A">
              <w:rPr>
                <w:noProof/>
                <w:webHidden/>
              </w:rPr>
              <w:fldChar w:fldCharType="end"/>
            </w:r>
          </w:hyperlink>
        </w:p>
        <w:p w14:paraId="0AD988CE" w14:textId="1D7D4795" w:rsidR="00CB3E5A" w:rsidRDefault="00D83C20">
          <w:pPr>
            <w:pStyle w:val="Verzeichnis2"/>
            <w:tabs>
              <w:tab w:val="left" w:pos="660"/>
              <w:tab w:val="right" w:leader="dot" w:pos="9062"/>
            </w:tabs>
            <w:rPr>
              <w:rFonts w:asciiTheme="minorHAnsi" w:eastAsiaTheme="minorEastAsia" w:hAnsiTheme="minorHAnsi"/>
              <w:noProof/>
              <w:sz w:val="22"/>
              <w:lang w:eastAsia="de-DE"/>
            </w:rPr>
          </w:pPr>
          <w:hyperlink w:anchor="_Toc2855001" w:history="1">
            <w:r w:rsidR="00CB3E5A" w:rsidRPr="00BF07E3">
              <w:rPr>
                <w:rStyle w:val="Hyperlink"/>
                <w:noProof/>
              </w:rPr>
              <w:t>4.</w:t>
            </w:r>
            <w:r w:rsidR="00CB3E5A">
              <w:rPr>
                <w:rFonts w:asciiTheme="minorHAnsi" w:eastAsiaTheme="minorEastAsia" w:hAnsiTheme="minorHAnsi"/>
                <w:noProof/>
                <w:sz w:val="22"/>
                <w:lang w:eastAsia="de-DE"/>
              </w:rPr>
              <w:tab/>
            </w:r>
            <w:r w:rsidR="00CB3E5A" w:rsidRPr="00BF07E3">
              <w:rPr>
                <w:rStyle w:val="Hyperlink"/>
                <w:noProof/>
              </w:rPr>
              <w:t>Delegat</w:t>
            </w:r>
            <w:r w:rsidR="00CB3E5A">
              <w:rPr>
                <w:noProof/>
                <w:webHidden/>
              </w:rPr>
              <w:tab/>
            </w:r>
            <w:r w:rsidR="00CB3E5A">
              <w:rPr>
                <w:noProof/>
                <w:webHidden/>
              </w:rPr>
              <w:fldChar w:fldCharType="begin"/>
            </w:r>
            <w:r w:rsidR="00CB3E5A">
              <w:rPr>
                <w:noProof/>
                <w:webHidden/>
              </w:rPr>
              <w:instrText xml:space="preserve"> PAGEREF _Toc2855001 \h </w:instrText>
            </w:r>
            <w:r w:rsidR="00CB3E5A">
              <w:rPr>
                <w:noProof/>
                <w:webHidden/>
              </w:rPr>
            </w:r>
            <w:r w:rsidR="00CB3E5A">
              <w:rPr>
                <w:noProof/>
                <w:webHidden/>
              </w:rPr>
              <w:fldChar w:fldCharType="separate"/>
            </w:r>
            <w:r w:rsidR="00CB3E5A">
              <w:rPr>
                <w:noProof/>
                <w:webHidden/>
              </w:rPr>
              <w:t>7</w:t>
            </w:r>
            <w:r w:rsidR="00CB3E5A">
              <w:rPr>
                <w:noProof/>
                <w:webHidden/>
              </w:rPr>
              <w:fldChar w:fldCharType="end"/>
            </w:r>
          </w:hyperlink>
        </w:p>
        <w:p w14:paraId="5662040D" w14:textId="5092EABF" w:rsidR="00CB3E5A" w:rsidRDefault="00D83C20">
          <w:pPr>
            <w:pStyle w:val="Verzeichnis1"/>
            <w:rPr>
              <w:rFonts w:asciiTheme="minorHAnsi" w:eastAsiaTheme="minorEastAsia" w:hAnsiTheme="minorHAnsi"/>
              <w:b w:val="0"/>
              <w:sz w:val="22"/>
              <w:lang w:eastAsia="de-DE"/>
            </w:rPr>
          </w:pPr>
          <w:hyperlink w:anchor="_Toc2855002" w:history="1">
            <w:r w:rsidR="00CB3E5A" w:rsidRPr="00BF07E3">
              <w:rPr>
                <w:rStyle w:val="Hyperlink"/>
              </w:rPr>
              <w:t>IV.</w:t>
            </w:r>
            <w:r w:rsidR="00CB3E5A">
              <w:rPr>
                <w:rFonts w:asciiTheme="minorHAnsi" w:eastAsiaTheme="minorEastAsia" w:hAnsiTheme="minorHAnsi"/>
                <w:b w:val="0"/>
                <w:sz w:val="22"/>
                <w:lang w:eastAsia="de-DE"/>
              </w:rPr>
              <w:tab/>
            </w:r>
            <w:r w:rsidR="00CB3E5A" w:rsidRPr="00BF07E3">
              <w:rPr>
                <w:rStyle w:val="Hyperlink"/>
              </w:rPr>
              <w:t>Technische Dokumentation</w:t>
            </w:r>
            <w:r w:rsidR="00CB3E5A">
              <w:rPr>
                <w:webHidden/>
              </w:rPr>
              <w:tab/>
            </w:r>
            <w:r w:rsidR="00CB3E5A">
              <w:rPr>
                <w:webHidden/>
              </w:rPr>
              <w:fldChar w:fldCharType="begin"/>
            </w:r>
            <w:r w:rsidR="00CB3E5A">
              <w:rPr>
                <w:webHidden/>
              </w:rPr>
              <w:instrText xml:space="preserve"> PAGEREF _Toc2855002 \h </w:instrText>
            </w:r>
            <w:r w:rsidR="00CB3E5A">
              <w:rPr>
                <w:webHidden/>
              </w:rPr>
            </w:r>
            <w:r w:rsidR="00CB3E5A">
              <w:rPr>
                <w:webHidden/>
              </w:rPr>
              <w:fldChar w:fldCharType="separate"/>
            </w:r>
            <w:r w:rsidR="00CB3E5A">
              <w:rPr>
                <w:webHidden/>
              </w:rPr>
              <w:t>8</w:t>
            </w:r>
            <w:r w:rsidR="00CB3E5A">
              <w:rPr>
                <w:webHidden/>
              </w:rPr>
              <w:fldChar w:fldCharType="end"/>
            </w:r>
          </w:hyperlink>
        </w:p>
        <w:p w14:paraId="09424FED" w14:textId="717A6031" w:rsidR="00CB3E5A" w:rsidRDefault="00D83C20">
          <w:pPr>
            <w:pStyle w:val="Verzeichnis2"/>
            <w:tabs>
              <w:tab w:val="left" w:pos="660"/>
              <w:tab w:val="right" w:leader="dot" w:pos="9062"/>
            </w:tabs>
            <w:rPr>
              <w:rFonts w:asciiTheme="minorHAnsi" w:eastAsiaTheme="minorEastAsia" w:hAnsiTheme="minorHAnsi"/>
              <w:noProof/>
              <w:sz w:val="22"/>
              <w:lang w:eastAsia="de-DE"/>
            </w:rPr>
          </w:pPr>
          <w:hyperlink w:anchor="_Toc2855003" w:history="1">
            <w:r w:rsidR="00CB3E5A" w:rsidRPr="00BF07E3">
              <w:rPr>
                <w:rStyle w:val="Hyperlink"/>
                <w:noProof/>
              </w:rPr>
              <w:t>1.</w:t>
            </w:r>
            <w:r w:rsidR="00CB3E5A">
              <w:rPr>
                <w:rFonts w:asciiTheme="minorHAnsi" w:eastAsiaTheme="minorEastAsia" w:hAnsiTheme="minorHAnsi"/>
                <w:noProof/>
                <w:sz w:val="22"/>
                <w:lang w:eastAsia="de-DE"/>
              </w:rPr>
              <w:tab/>
            </w:r>
            <w:r w:rsidR="00CB3E5A" w:rsidRPr="00BF07E3">
              <w:rPr>
                <w:rStyle w:val="Hyperlink"/>
                <w:noProof/>
              </w:rPr>
              <w:t>Versenden einer Nachricht</w:t>
            </w:r>
            <w:r w:rsidR="00CB3E5A">
              <w:rPr>
                <w:noProof/>
                <w:webHidden/>
              </w:rPr>
              <w:tab/>
            </w:r>
            <w:r w:rsidR="00CB3E5A">
              <w:rPr>
                <w:noProof/>
                <w:webHidden/>
              </w:rPr>
              <w:fldChar w:fldCharType="begin"/>
            </w:r>
            <w:r w:rsidR="00CB3E5A">
              <w:rPr>
                <w:noProof/>
                <w:webHidden/>
              </w:rPr>
              <w:instrText xml:space="preserve"> PAGEREF _Toc2855003 \h </w:instrText>
            </w:r>
            <w:r w:rsidR="00CB3E5A">
              <w:rPr>
                <w:noProof/>
                <w:webHidden/>
              </w:rPr>
            </w:r>
            <w:r w:rsidR="00CB3E5A">
              <w:rPr>
                <w:noProof/>
                <w:webHidden/>
              </w:rPr>
              <w:fldChar w:fldCharType="separate"/>
            </w:r>
            <w:r w:rsidR="00CB3E5A">
              <w:rPr>
                <w:noProof/>
                <w:webHidden/>
              </w:rPr>
              <w:t>8</w:t>
            </w:r>
            <w:r w:rsidR="00CB3E5A">
              <w:rPr>
                <w:noProof/>
                <w:webHidden/>
              </w:rPr>
              <w:fldChar w:fldCharType="end"/>
            </w:r>
          </w:hyperlink>
        </w:p>
        <w:p w14:paraId="5000EB79" w14:textId="533CDB95" w:rsidR="00CB3E5A" w:rsidRDefault="00D83C20">
          <w:pPr>
            <w:pStyle w:val="Verzeichnis2"/>
            <w:tabs>
              <w:tab w:val="left" w:pos="660"/>
              <w:tab w:val="right" w:leader="dot" w:pos="9062"/>
            </w:tabs>
            <w:rPr>
              <w:rFonts w:asciiTheme="minorHAnsi" w:eastAsiaTheme="minorEastAsia" w:hAnsiTheme="minorHAnsi"/>
              <w:noProof/>
              <w:sz w:val="22"/>
              <w:lang w:eastAsia="de-DE"/>
            </w:rPr>
          </w:pPr>
          <w:hyperlink w:anchor="_Toc2855004" w:history="1">
            <w:r w:rsidR="00CB3E5A" w:rsidRPr="00BF07E3">
              <w:rPr>
                <w:rStyle w:val="Hyperlink"/>
                <w:noProof/>
              </w:rPr>
              <w:t>2.</w:t>
            </w:r>
            <w:r w:rsidR="00CB3E5A">
              <w:rPr>
                <w:rFonts w:asciiTheme="minorHAnsi" w:eastAsiaTheme="minorEastAsia" w:hAnsiTheme="minorHAnsi"/>
                <w:noProof/>
                <w:sz w:val="22"/>
                <w:lang w:eastAsia="de-DE"/>
              </w:rPr>
              <w:tab/>
            </w:r>
            <w:r w:rsidR="00CB3E5A" w:rsidRPr="00BF07E3">
              <w:rPr>
                <w:rStyle w:val="Hyperlink"/>
                <w:noProof/>
              </w:rPr>
              <w:t>Codierung einer Nachricht</w:t>
            </w:r>
            <w:r w:rsidR="00CB3E5A">
              <w:rPr>
                <w:noProof/>
                <w:webHidden/>
              </w:rPr>
              <w:tab/>
            </w:r>
            <w:r w:rsidR="00CB3E5A">
              <w:rPr>
                <w:noProof/>
                <w:webHidden/>
              </w:rPr>
              <w:fldChar w:fldCharType="begin"/>
            </w:r>
            <w:r w:rsidR="00CB3E5A">
              <w:rPr>
                <w:noProof/>
                <w:webHidden/>
              </w:rPr>
              <w:instrText xml:space="preserve"> PAGEREF _Toc2855004 \h </w:instrText>
            </w:r>
            <w:r w:rsidR="00CB3E5A">
              <w:rPr>
                <w:noProof/>
                <w:webHidden/>
              </w:rPr>
            </w:r>
            <w:r w:rsidR="00CB3E5A">
              <w:rPr>
                <w:noProof/>
                <w:webHidden/>
              </w:rPr>
              <w:fldChar w:fldCharType="separate"/>
            </w:r>
            <w:r w:rsidR="00CB3E5A">
              <w:rPr>
                <w:noProof/>
                <w:webHidden/>
              </w:rPr>
              <w:t>8</w:t>
            </w:r>
            <w:r w:rsidR="00CB3E5A">
              <w:rPr>
                <w:noProof/>
                <w:webHidden/>
              </w:rPr>
              <w:fldChar w:fldCharType="end"/>
            </w:r>
          </w:hyperlink>
        </w:p>
        <w:p w14:paraId="4E565986" w14:textId="065595C2" w:rsidR="00CB3E5A" w:rsidRDefault="00D83C20">
          <w:pPr>
            <w:pStyle w:val="Verzeichnis2"/>
            <w:tabs>
              <w:tab w:val="left" w:pos="660"/>
              <w:tab w:val="right" w:leader="dot" w:pos="9062"/>
            </w:tabs>
            <w:rPr>
              <w:rFonts w:asciiTheme="minorHAnsi" w:eastAsiaTheme="minorEastAsia" w:hAnsiTheme="minorHAnsi"/>
              <w:noProof/>
              <w:sz w:val="22"/>
              <w:lang w:eastAsia="de-DE"/>
            </w:rPr>
          </w:pPr>
          <w:hyperlink w:anchor="_Toc2855005" w:history="1">
            <w:r w:rsidR="00CB3E5A" w:rsidRPr="00BF07E3">
              <w:rPr>
                <w:rStyle w:val="Hyperlink"/>
                <w:noProof/>
              </w:rPr>
              <w:t>3.</w:t>
            </w:r>
            <w:r w:rsidR="00CB3E5A">
              <w:rPr>
                <w:rFonts w:asciiTheme="minorHAnsi" w:eastAsiaTheme="minorEastAsia" w:hAnsiTheme="minorHAnsi"/>
                <w:noProof/>
                <w:sz w:val="22"/>
                <w:lang w:eastAsia="de-DE"/>
              </w:rPr>
              <w:tab/>
            </w:r>
            <w:r w:rsidR="00CB3E5A" w:rsidRPr="00BF07E3">
              <w:rPr>
                <w:rStyle w:val="Hyperlink"/>
                <w:noProof/>
              </w:rPr>
              <w:t>Speicherung</w:t>
            </w:r>
            <w:r w:rsidR="00CB3E5A">
              <w:rPr>
                <w:noProof/>
                <w:webHidden/>
              </w:rPr>
              <w:tab/>
            </w:r>
            <w:r w:rsidR="00CB3E5A">
              <w:rPr>
                <w:noProof/>
                <w:webHidden/>
              </w:rPr>
              <w:fldChar w:fldCharType="begin"/>
            </w:r>
            <w:r w:rsidR="00CB3E5A">
              <w:rPr>
                <w:noProof/>
                <w:webHidden/>
              </w:rPr>
              <w:instrText xml:space="preserve"> PAGEREF _Toc2855005 \h </w:instrText>
            </w:r>
            <w:r w:rsidR="00CB3E5A">
              <w:rPr>
                <w:noProof/>
                <w:webHidden/>
              </w:rPr>
            </w:r>
            <w:r w:rsidR="00CB3E5A">
              <w:rPr>
                <w:noProof/>
                <w:webHidden/>
              </w:rPr>
              <w:fldChar w:fldCharType="separate"/>
            </w:r>
            <w:r w:rsidR="00CB3E5A">
              <w:rPr>
                <w:noProof/>
                <w:webHidden/>
              </w:rPr>
              <w:t>8</w:t>
            </w:r>
            <w:r w:rsidR="00CB3E5A">
              <w:rPr>
                <w:noProof/>
                <w:webHidden/>
              </w:rPr>
              <w:fldChar w:fldCharType="end"/>
            </w:r>
          </w:hyperlink>
        </w:p>
        <w:p w14:paraId="61B537FA" w14:textId="23FC3909" w:rsidR="00CB3E5A" w:rsidRDefault="00D83C20">
          <w:pPr>
            <w:pStyle w:val="Verzeichnis1"/>
            <w:rPr>
              <w:rFonts w:asciiTheme="minorHAnsi" w:eastAsiaTheme="minorEastAsia" w:hAnsiTheme="minorHAnsi"/>
              <w:b w:val="0"/>
              <w:sz w:val="22"/>
              <w:lang w:eastAsia="de-DE"/>
            </w:rPr>
          </w:pPr>
          <w:hyperlink w:anchor="_Toc2855006" w:history="1">
            <w:r w:rsidR="00CB3E5A" w:rsidRPr="00BF07E3">
              <w:rPr>
                <w:rStyle w:val="Hyperlink"/>
              </w:rPr>
              <w:t>V.</w:t>
            </w:r>
            <w:r w:rsidR="00CB3E5A">
              <w:rPr>
                <w:rFonts w:asciiTheme="minorHAnsi" w:eastAsiaTheme="minorEastAsia" w:hAnsiTheme="minorHAnsi"/>
                <w:b w:val="0"/>
                <w:sz w:val="22"/>
                <w:lang w:eastAsia="de-DE"/>
              </w:rPr>
              <w:tab/>
            </w:r>
            <w:r w:rsidR="00CB3E5A" w:rsidRPr="00BF07E3">
              <w:rPr>
                <w:rStyle w:val="Hyperlink"/>
              </w:rPr>
              <w:t>Anwenderdokumentation</w:t>
            </w:r>
            <w:r w:rsidR="00CB3E5A">
              <w:rPr>
                <w:webHidden/>
              </w:rPr>
              <w:tab/>
            </w:r>
            <w:r w:rsidR="00CB3E5A">
              <w:rPr>
                <w:webHidden/>
              </w:rPr>
              <w:fldChar w:fldCharType="begin"/>
            </w:r>
            <w:r w:rsidR="00CB3E5A">
              <w:rPr>
                <w:webHidden/>
              </w:rPr>
              <w:instrText xml:space="preserve"> PAGEREF _Toc2855006 \h </w:instrText>
            </w:r>
            <w:r w:rsidR="00CB3E5A">
              <w:rPr>
                <w:webHidden/>
              </w:rPr>
            </w:r>
            <w:r w:rsidR="00CB3E5A">
              <w:rPr>
                <w:webHidden/>
              </w:rPr>
              <w:fldChar w:fldCharType="separate"/>
            </w:r>
            <w:r w:rsidR="00CB3E5A">
              <w:rPr>
                <w:webHidden/>
              </w:rPr>
              <w:t>10</w:t>
            </w:r>
            <w:r w:rsidR="00CB3E5A">
              <w:rPr>
                <w:webHidden/>
              </w:rPr>
              <w:fldChar w:fldCharType="end"/>
            </w:r>
          </w:hyperlink>
        </w:p>
        <w:p w14:paraId="00316AE9" w14:textId="0C6F212C" w:rsidR="00CB3E5A" w:rsidRDefault="00D83C20">
          <w:pPr>
            <w:pStyle w:val="Verzeichnis2"/>
            <w:tabs>
              <w:tab w:val="left" w:pos="660"/>
              <w:tab w:val="right" w:leader="dot" w:pos="9062"/>
            </w:tabs>
            <w:rPr>
              <w:rFonts w:asciiTheme="minorHAnsi" w:eastAsiaTheme="minorEastAsia" w:hAnsiTheme="minorHAnsi"/>
              <w:noProof/>
              <w:sz w:val="22"/>
              <w:lang w:eastAsia="de-DE"/>
            </w:rPr>
          </w:pPr>
          <w:hyperlink w:anchor="_Toc2855007" w:history="1">
            <w:r w:rsidR="00CB3E5A" w:rsidRPr="00BF07E3">
              <w:rPr>
                <w:rStyle w:val="Hyperlink"/>
                <w:noProof/>
              </w:rPr>
              <w:t>1.</w:t>
            </w:r>
            <w:r w:rsidR="00CB3E5A">
              <w:rPr>
                <w:rFonts w:asciiTheme="minorHAnsi" w:eastAsiaTheme="minorEastAsia" w:hAnsiTheme="minorHAnsi"/>
                <w:noProof/>
                <w:sz w:val="22"/>
                <w:lang w:eastAsia="de-DE"/>
              </w:rPr>
              <w:tab/>
            </w:r>
            <w:r w:rsidR="00CB3E5A" w:rsidRPr="00BF07E3">
              <w:rPr>
                <w:rStyle w:val="Hyperlink"/>
                <w:noProof/>
              </w:rPr>
              <w:t>Starten des Chatprogramms</w:t>
            </w:r>
            <w:r w:rsidR="00CB3E5A">
              <w:rPr>
                <w:noProof/>
                <w:webHidden/>
              </w:rPr>
              <w:tab/>
            </w:r>
            <w:r w:rsidR="00CB3E5A">
              <w:rPr>
                <w:noProof/>
                <w:webHidden/>
              </w:rPr>
              <w:fldChar w:fldCharType="begin"/>
            </w:r>
            <w:r w:rsidR="00CB3E5A">
              <w:rPr>
                <w:noProof/>
                <w:webHidden/>
              </w:rPr>
              <w:instrText xml:space="preserve"> PAGEREF _Toc2855007 \h </w:instrText>
            </w:r>
            <w:r w:rsidR="00CB3E5A">
              <w:rPr>
                <w:noProof/>
                <w:webHidden/>
              </w:rPr>
            </w:r>
            <w:r w:rsidR="00CB3E5A">
              <w:rPr>
                <w:noProof/>
                <w:webHidden/>
              </w:rPr>
              <w:fldChar w:fldCharType="separate"/>
            </w:r>
            <w:r w:rsidR="00CB3E5A">
              <w:rPr>
                <w:noProof/>
                <w:webHidden/>
              </w:rPr>
              <w:t>10</w:t>
            </w:r>
            <w:r w:rsidR="00CB3E5A">
              <w:rPr>
                <w:noProof/>
                <w:webHidden/>
              </w:rPr>
              <w:fldChar w:fldCharType="end"/>
            </w:r>
          </w:hyperlink>
        </w:p>
        <w:p w14:paraId="02DF0E24" w14:textId="5F857820" w:rsidR="00CB3E5A" w:rsidRDefault="00D83C20">
          <w:pPr>
            <w:pStyle w:val="Verzeichnis2"/>
            <w:tabs>
              <w:tab w:val="left" w:pos="660"/>
              <w:tab w:val="right" w:leader="dot" w:pos="9062"/>
            </w:tabs>
            <w:rPr>
              <w:rFonts w:asciiTheme="minorHAnsi" w:eastAsiaTheme="minorEastAsia" w:hAnsiTheme="minorHAnsi"/>
              <w:noProof/>
              <w:sz w:val="22"/>
              <w:lang w:eastAsia="de-DE"/>
            </w:rPr>
          </w:pPr>
          <w:hyperlink w:anchor="_Toc2855008" w:history="1">
            <w:r w:rsidR="00CB3E5A" w:rsidRPr="00BF07E3">
              <w:rPr>
                <w:rStyle w:val="Hyperlink"/>
                <w:noProof/>
              </w:rPr>
              <w:t>2.</w:t>
            </w:r>
            <w:r w:rsidR="00CB3E5A">
              <w:rPr>
                <w:rFonts w:asciiTheme="minorHAnsi" w:eastAsiaTheme="minorEastAsia" w:hAnsiTheme="minorHAnsi"/>
                <w:noProof/>
                <w:sz w:val="22"/>
                <w:lang w:eastAsia="de-DE"/>
              </w:rPr>
              <w:tab/>
            </w:r>
            <w:r w:rsidR="00CB3E5A" w:rsidRPr="00BF07E3">
              <w:rPr>
                <w:rStyle w:val="Hyperlink"/>
                <w:noProof/>
              </w:rPr>
              <w:t>Kontakte hinzufügen und löschen</w:t>
            </w:r>
            <w:r w:rsidR="00CB3E5A">
              <w:rPr>
                <w:noProof/>
                <w:webHidden/>
              </w:rPr>
              <w:tab/>
            </w:r>
            <w:r w:rsidR="00CB3E5A">
              <w:rPr>
                <w:noProof/>
                <w:webHidden/>
              </w:rPr>
              <w:fldChar w:fldCharType="begin"/>
            </w:r>
            <w:r w:rsidR="00CB3E5A">
              <w:rPr>
                <w:noProof/>
                <w:webHidden/>
              </w:rPr>
              <w:instrText xml:space="preserve"> PAGEREF _Toc2855008 \h </w:instrText>
            </w:r>
            <w:r w:rsidR="00CB3E5A">
              <w:rPr>
                <w:noProof/>
                <w:webHidden/>
              </w:rPr>
            </w:r>
            <w:r w:rsidR="00CB3E5A">
              <w:rPr>
                <w:noProof/>
                <w:webHidden/>
              </w:rPr>
              <w:fldChar w:fldCharType="separate"/>
            </w:r>
            <w:r w:rsidR="00CB3E5A">
              <w:rPr>
                <w:noProof/>
                <w:webHidden/>
              </w:rPr>
              <w:t>10</w:t>
            </w:r>
            <w:r w:rsidR="00CB3E5A">
              <w:rPr>
                <w:noProof/>
                <w:webHidden/>
              </w:rPr>
              <w:fldChar w:fldCharType="end"/>
            </w:r>
          </w:hyperlink>
        </w:p>
        <w:p w14:paraId="422E35F9" w14:textId="6B042242" w:rsidR="00CB3E5A" w:rsidRDefault="00D83C20">
          <w:pPr>
            <w:pStyle w:val="Verzeichnis2"/>
            <w:tabs>
              <w:tab w:val="left" w:pos="660"/>
              <w:tab w:val="right" w:leader="dot" w:pos="9062"/>
            </w:tabs>
            <w:rPr>
              <w:rFonts w:asciiTheme="minorHAnsi" w:eastAsiaTheme="minorEastAsia" w:hAnsiTheme="minorHAnsi"/>
              <w:noProof/>
              <w:sz w:val="22"/>
              <w:lang w:eastAsia="de-DE"/>
            </w:rPr>
          </w:pPr>
          <w:hyperlink w:anchor="_Toc2855009" w:history="1">
            <w:r w:rsidR="00CB3E5A" w:rsidRPr="00BF07E3">
              <w:rPr>
                <w:rStyle w:val="Hyperlink"/>
                <w:noProof/>
              </w:rPr>
              <w:t>3.</w:t>
            </w:r>
            <w:r w:rsidR="00CB3E5A">
              <w:rPr>
                <w:rFonts w:asciiTheme="minorHAnsi" w:eastAsiaTheme="minorEastAsia" w:hAnsiTheme="minorHAnsi"/>
                <w:noProof/>
                <w:sz w:val="22"/>
                <w:lang w:eastAsia="de-DE"/>
              </w:rPr>
              <w:tab/>
            </w:r>
            <w:r w:rsidR="00CB3E5A" w:rsidRPr="00BF07E3">
              <w:rPr>
                <w:rStyle w:val="Hyperlink"/>
                <w:noProof/>
              </w:rPr>
              <w:t>Nachrichten Senden</w:t>
            </w:r>
            <w:r w:rsidR="00CB3E5A">
              <w:rPr>
                <w:noProof/>
                <w:webHidden/>
              </w:rPr>
              <w:tab/>
            </w:r>
            <w:r w:rsidR="00CB3E5A">
              <w:rPr>
                <w:noProof/>
                <w:webHidden/>
              </w:rPr>
              <w:fldChar w:fldCharType="begin"/>
            </w:r>
            <w:r w:rsidR="00CB3E5A">
              <w:rPr>
                <w:noProof/>
                <w:webHidden/>
              </w:rPr>
              <w:instrText xml:space="preserve"> PAGEREF _Toc2855009 \h </w:instrText>
            </w:r>
            <w:r w:rsidR="00CB3E5A">
              <w:rPr>
                <w:noProof/>
                <w:webHidden/>
              </w:rPr>
            </w:r>
            <w:r w:rsidR="00CB3E5A">
              <w:rPr>
                <w:noProof/>
                <w:webHidden/>
              </w:rPr>
              <w:fldChar w:fldCharType="separate"/>
            </w:r>
            <w:r w:rsidR="00CB3E5A">
              <w:rPr>
                <w:noProof/>
                <w:webHidden/>
              </w:rPr>
              <w:t>10</w:t>
            </w:r>
            <w:r w:rsidR="00CB3E5A">
              <w:rPr>
                <w:noProof/>
                <w:webHidden/>
              </w:rPr>
              <w:fldChar w:fldCharType="end"/>
            </w:r>
          </w:hyperlink>
        </w:p>
        <w:p w14:paraId="01D970D5" w14:textId="786095A0" w:rsidR="00CB3E5A" w:rsidRDefault="00D83C20">
          <w:pPr>
            <w:pStyle w:val="Verzeichnis2"/>
            <w:tabs>
              <w:tab w:val="left" w:pos="660"/>
              <w:tab w:val="right" w:leader="dot" w:pos="9062"/>
            </w:tabs>
            <w:rPr>
              <w:rFonts w:asciiTheme="minorHAnsi" w:eastAsiaTheme="minorEastAsia" w:hAnsiTheme="minorHAnsi"/>
              <w:noProof/>
              <w:sz w:val="22"/>
              <w:lang w:eastAsia="de-DE"/>
            </w:rPr>
          </w:pPr>
          <w:hyperlink w:anchor="_Toc2855010" w:history="1">
            <w:r w:rsidR="00CB3E5A" w:rsidRPr="00BF07E3">
              <w:rPr>
                <w:rStyle w:val="Hyperlink"/>
                <w:noProof/>
              </w:rPr>
              <w:t>4.</w:t>
            </w:r>
            <w:r w:rsidR="00CB3E5A">
              <w:rPr>
                <w:rFonts w:asciiTheme="minorHAnsi" w:eastAsiaTheme="minorEastAsia" w:hAnsiTheme="minorHAnsi"/>
                <w:noProof/>
                <w:sz w:val="22"/>
                <w:lang w:eastAsia="de-DE"/>
              </w:rPr>
              <w:tab/>
            </w:r>
            <w:r w:rsidR="00CB3E5A" w:rsidRPr="00BF07E3">
              <w:rPr>
                <w:rStyle w:val="Hyperlink"/>
                <w:noProof/>
              </w:rPr>
              <w:t>Nachrichten empfangen</w:t>
            </w:r>
            <w:r w:rsidR="00CB3E5A">
              <w:rPr>
                <w:noProof/>
                <w:webHidden/>
              </w:rPr>
              <w:tab/>
            </w:r>
            <w:r w:rsidR="00CB3E5A">
              <w:rPr>
                <w:noProof/>
                <w:webHidden/>
              </w:rPr>
              <w:fldChar w:fldCharType="begin"/>
            </w:r>
            <w:r w:rsidR="00CB3E5A">
              <w:rPr>
                <w:noProof/>
                <w:webHidden/>
              </w:rPr>
              <w:instrText xml:space="preserve"> PAGEREF _Toc2855010 \h </w:instrText>
            </w:r>
            <w:r w:rsidR="00CB3E5A">
              <w:rPr>
                <w:noProof/>
                <w:webHidden/>
              </w:rPr>
            </w:r>
            <w:r w:rsidR="00CB3E5A">
              <w:rPr>
                <w:noProof/>
                <w:webHidden/>
              </w:rPr>
              <w:fldChar w:fldCharType="separate"/>
            </w:r>
            <w:r w:rsidR="00CB3E5A">
              <w:rPr>
                <w:noProof/>
                <w:webHidden/>
              </w:rPr>
              <w:t>10</w:t>
            </w:r>
            <w:r w:rsidR="00CB3E5A">
              <w:rPr>
                <w:noProof/>
                <w:webHidden/>
              </w:rPr>
              <w:fldChar w:fldCharType="end"/>
            </w:r>
          </w:hyperlink>
        </w:p>
        <w:p w14:paraId="0DCA57B3" w14:textId="23353DA5" w:rsidR="00CB3E5A" w:rsidRDefault="00D83C20">
          <w:pPr>
            <w:pStyle w:val="Verzeichnis2"/>
            <w:tabs>
              <w:tab w:val="left" w:pos="660"/>
              <w:tab w:val="right" w:leader="dot" w:pos="9062"/>
            </w:tabs>
            <w:rPr>
              <w:rFonts w:asciiTheme="minorHAnsi" w:eastAsiaTheme="minorEastAsia" w:hAnsiTheme="minorHAnsi"/>
              <w:noProof/>
              <w:sz w:val="22"/>
              <w:lang w:eastAsia="de-DE"/>
            </w:rPr>
          </w:pPr>
          <w:hyperlink w:anchor="_Toc2855011" w:history="1">
            <w:r w:rsidR="00CB3E5A" w:rsidRPr="00BF07E3">
              <w:rPr>
                <w:rStyle w:val="Hyperlink"/>
                <w:noProof/>
              </w:rPr>
              <w:t>5.</w:t>
            </w:r>
            <w:r w:rsidR="00CB3E5A">
              <w:rPr>
                <w:rFonts w:asciiTheme="minorHAnsi" w:eastAsiaTheme="minorEastAsia" w:hAnsiTheme="minorHAnsi"/>
                <w:noProof/>
                <w:sz w:val="22"/>
                <w:lang w:eastAsia="de-DE"/>
              </w:rPr>
              <w:tab/>
            </w:r>
            <w:r w:rsidR="00CB3E5A" w:rsidRPr="00BF07E3">
              <w:rPr>
                <w:rStyle w:val="Hyperlink"/>
                <w:noProof/>
              </w:rPr>
              <w:t>Speicherung</w:t>
            </w:r>
            <w:r w:rsidR="00CB3E5A">
              <w:rPr>
                <w:noProof/>
                <w:webHidden/>
              </w:rPr>
              <w:tab/>
            </w:r>
            <w:r w:rsidR="00CB3E5A">
              <w:rPr>
                <w:noProof/>
                <w:webHidden/>
              </w:rPr>
              <w:fldChar w:fldCharType="begin"/>
            </w:r>
            <w:r w:rsidR="00CB3E5A">
              <w:rPr>
                <w:noProof/>
                <w:webHidden/>
              </w:rPr>
              <w:instrText xml:space="preserve"> PAGEREF _Toc2855011 \h </w:instrText>
            </w:r>
            <w:r w:rsidR="00CB3E5A">
              <w:rPr>
                <w:noProof/>
                <w:webHidden/>
              </w:rPr>
            </w:r>
            <w:r w:rsidR="00CB3E5A">
              <w:rPr>
                <w:noProof/>
                <w:webHidden/>
              </w:rPr>
              <w:fldChar w:fldCharType="separate"/>
            </w:r>
            <w:r w:rsidR="00CB3E5A">
              <w:rPr>
                <w:noProof/>
                <w:webHidden/>
              </w:rPr>
              <w:t>11</w:t>
            </w:r>
            <w:r w:rsidR="00CB3E5A">
              <w:rPr>
                <w:noProof/>
                <w:webHidden/>
              </w:rPr>
              <w:fldChar w:fldCharType="end"/>
            </w:r>
          </w:hyperlink>
        </w:p>
        <w:p w14:paraId="269329F9" w14:textId="2BAB5D90" w:rsidR="00CB3E5A" w:rsidRDefault="00D83C20">
          <w:pPr>
            <w:pStyle w:val="Verzeichnis2"/>
            <w:tabs>
              <w:tab w:val="left" w:pos="660"/>
              <w:tab w:val="right" w:leader="dot" w:pos="9062"/>
            </w:tabs>
            <w:rPr>
              <w:rFonts w:asciiTheme="minorHAnsi" w:eastAsiaTheme="minorEastAsia" w:hAnsiTheme="minorHAnsi"/>
              <w:noProof/>
              <w:sz w:val="22"/>
              <w:lang w:eastAsia="de-DE"/>
            </w:rPr>
          </w:pPr>
          <w:hyperlink w:anchor="_Toc2855012" w:history="1">
            <w:r w:rsidR="00CB3E5A" w:rsidRPr="00BF07E3">
              <w:rPr>
                <w:rStyle w:val="Hyperlink"/>
                <w:noProof/>
              </w:rPr>
              <w:t>6.</w:t>
            </w:r>
            <w:r w:rsidR="00CB3E5A">
              <w:rPr>
                <w:rFonts w:asciiTheme="minorHAnsi" w:eastAsiaTheme="minorEastAsia" w:hAnsiTheme="minorHAnsi"/>
                <w:noProof/>
                <w:sz w:val="22"/>
                <w:lang w:eastAsia="de-DE"/>
              </w:rPr>
              <w:tab/>
            </w:r>
            <w:r w:rsidR="00CB3E5A" w:rsidRPr="00BF07E3">
              <w:rPr>
                <w:rStyle w:val="Hyperlink"/>
                <w:noProof/>
              </w:rPr>
              <w:t>Fehlerbehebung</w:t>
            </w:r>
            <w:r w:rsidR="00CB3E5A">
              <w:rPr>
                <w:noProof/>
                <w:webHidden/>
              </w:rPr>
              <w:tab/>
            </w:r>
            <w:r w:rsidR="00CB3E5A">
              <w:rPr>
                <w:noProof/>
                <w:webHidden/>
              </w:rPr>
              <w:fldChar w:fldCharType="begin"/>
            </w:r>
            <w:r w:rsidR="00CB3E5A">
              <w:rPr>
                <w:noProof/>
                <w:webHidden/>
              </w:rPr>
              <w:instrText xml:space="preserve"> PAGEREF _Toc2855012 \h </w:instrText>
            </w:r>
            <w:r w:rsidR="00CB3E5A">
              <w:rPr>
                <w:noProof/>
                <w:webHidden/>
              </w:rPr>
            </w:r>
            <w:r w:rsidR="00CB3E5A">
              <w:rPr>
                <w:noProof/>
                <w:webHidden/>
              </w:rPr>
              <w:fldChar w:fldCharType="separate"/>
            </w:r>
            <w:r w:rsidR="00CB3E5A">
              <w:rPr>
                <w:noProof/>
                <w:webHidden/>
              </w:rPr>
              <w:t>11</w:t>
            </w:r>
            <w:r w:rsidR="00CB3E5A">
              <w:rPr>
                <w:noProof/>
                <w:webHidden/>
              </w:rPr>
              <w:fldChar w:fldCharType="end"/>
            </w:r>
          </w:hyperlink>
        </w:p>
        <w:p w14:paraId="76BE0BEC" w14:textId="35A4C939" w:rsidR="00CB3E5A" w:rsidRDefault="00D83C20">
          <w:pPr>
            <w:pStyle w:val="Verzeichnis1"/>
            <w:rPr>
              <w:rFonts w:asciiTheme="minorHAnsi" w:eastAsiaTheme="minorEastAsia" w:hAnsiTheme="minorHAnsi"/>
              <w:b w:val="0"/>
              <w:sz w:val="22"/>
              <w:lang w:eastAsia="de-DE"/>
            </w:rPr>
          </w:pPr>
          <w:hyperlink w:anchor="_Toc2855013" w:history="1">
            <w:r w:rsidR="00CB3E5A" w:rsidRPr="00BF07E3">
              <w:rPr>
                <w:rStyle w:val="Hyperlink"/>
              </w:rPr>
              <w:t>VI.</w:t>
            </w:r>
            <w:r w:rsidR="00CB3E5A">
              <w:rPr>
                <w:rFonts w:asciiTheme="minorHAnsi" w:eastAsiaTheme="minorEastAsia" w:hAnsiTheme="minorHAnsi"/>
                <w:b w:val="0"/>
                <w:sz w:val="22"/>
                <w:lang w:eastAsia="de-DE"/>
              </w:rPr>
              <w:tab/>
            </w:r>
            <w:r w:rsidR="00CB3E5A" w:rsidRPr="00BF07E3">
              <w:rPr>
                <w:rStyle w:val="Hyperlink"/>
              </w:rPr>
              <w:t>Literaturverzeichnis</w:t>
            </w:r>
            <w:r w:rsidR="00CB3E5A">
              <w:rPr>
                <w:webHidden/>
              </w:rPr>
              <w:tab/>
            </w:r>
            <w:r w:rsidR="00CB3E5A">
              <w:rPr>
                <w:webHidden/>
              </w:rPr>
              <w:fldChar w:fldCharType="begin"/>
            </w:r>
            <w:r w:rsidR="00CB3E5A">
              <w:rPr>
                <w:webHidden/>
              </w:rPr>
              <w:instrText xml:space="preserve"> PAGEREF _Toc2855013 \h </w:instrText>
            </w:r>
            <w:r w:rsidR="00CB3E5A">
              <w:rPr>
                <w:webHidden/>
              </w:rPr>
            </w:r>
            <w:r w:rsidR="00CB3E5A">
              <w:rPr>
                <w:webHidden/>
              </w:rPr>
              <w:fldChar w:fldCharType="separate"/>
            </w:r>
            <w:r w:rsidR="00CB3E5A">
              <w:rPr>
                <w:webHidden/>
              </w:rPr>
              <w:t>12</w:t>
            </w:r>
            <w:r w:rsidR="00CB3E5A">
              <w:rPr>
                <w:webHidden/>
              </w:rPr>
              <w:fldChar w:fldCharType="end"/>
            </w:r>
          </w:hyperlink>
        </w:p>
        <w:p w14:paraId="116CF5D1" w14:textId="5C40272A" w:rsidR="00E136B9" w:rsidRDefault="003644B8" w:rsidP="00D1632D">
          <w:r>
            <w:rPr>
              <w:b/>
              <w:bCs/>
              <w:noProof/>
            </w:rPr>
            <w:fldChar w:fldCharType="end"/>
          </w:r>
        </w:p>
      </w:sdtContent>
    </w:sdt>
    <w:p w14:paraId="1C1F0E1F" w14:textId="77777777" w:rsidR="00E136B9" w:rsidRDefault="00E136B9" w:rsidP="00D1632D">
      <w:r>
        <w:br w:type="page"/>
      </w:r>
    </w:p>
    <w:p w14:paraId="6E6D81C4" w14:textId="77777777" w:rsidR="00E42F8B" w:rsidRDefault="00E42F8B" w:rsidP="00E42F8B">
      <w:pPr>
        <w:pStyle w:val="berschrift1"/>
      </w:pPr>
      <w:bookmarkStart w:id="0" w:name="_Toc2854991"/>
      <w:r>
        <w:lastRenderedPageBreak/>
        <w:t>Lastenheft</w:t>
      </w:r>
      <w:bookmarkEnd w:id="0"/>
    </w:p>
    <w:p w14:paraId="7A18397B" w14:textId="77777777" w:rsidR="00E42F8B" w:rsidRDefault="00E42F8B" w:rsidP="00E42F8B">
      <w:pPr>
        <w:pStyle w:val="berschrift2"/>
      </w:pPr>
      <w:bookmarkStart w:id="1" w:name="_Toc164172934"/>
      <w:bookmarkStart w:id="2" w:name="_Toc2854992"/>
      <w:r>
        <w:t>Einleitung</w:t>
      </w:r>
      <w:bookmarkEnd w:id="1"/>
      <w:bookmarkEnd w:id="2"/>
    </w:p>
    <w:p w14:paraId="0E621880" w14:textId="77777777" w:rsidR="00E42F8B" w:rsidRDefault="00E42F8B" w:rsidP="00E42F8B">
      <w:r>
        <w:t>Dieses Lastenheft beschreibt die Anforderungen für ein zu entwickelndes Chatprogramm. Dieses Programm wird im Rahmen des Moduls Softwareentwicklung als Informatikprojekt umgesetzt.</w:t>
      </w:r>
    </w:p>
    <w:p w14:paraId="6452A0DE" w14:textId="77777777" w:rsidR="00E42F8B" w:rsidRDefault="00E42F8B" w:rsidP="00E42F8B">
      <w:pPr>
        <w:pStyle w:val="berschrift3"/>
      </w:pPr>
      <w:bookmarkStart w:id="3" w:name="_Toc164172938"/>
      <w:r>
        <w:t>Abkürzungen</w:t>
      </w:r>
      <w:bookmarkEnd w:id="3"/>
    </w:p>
    <w:p w14:paraId="50F25198" w14:textId="746767AE" w:rsidR="00E42F8B" w:rsidRDefault="00E42F8B" w:rsidP="00E42F8B">
      <w:pPr>
        <w:pStyle w:val="Listenabsatz"/>
        <w:numPr>
          <w:ilvl w:val="0"/>
          <w:numId w:val="18"/>
        </w:numPr>
        <w:spacing w:after="220" w:line="240" w:lineRule="auto"/>
        <w:jc w:val="left"/>
      </w:pPr>
      <w:r>
        <w:t xml:space="preserve">UDP-Protokoll: </w:t>
      </w:r>
      <w:r>
        <w:tab/>
        <w:t xml:space="preserve">User </w:t>
      </w:r>
      <w:proofErr w:type="spellStart"/>
      <w:r>
        <w:t>Datagram</w:t>
      </w:r>
      <w:proofErr w:type="spellEnd"/>
      <w:r w:rsidR="003C61B0">
        <w:t xml:space="preserve"> </w:t>
      </w:r>
      <w:proofErr w:type="spellStart"/>
      <w:r w:rsidR="003C61B0">
        <w:t>Protoc</w:t>
      </w:r>
      <w:r>
        <w:t>oll</w:t>
      </w:r>
      <w:proofErr w:type="spellEnd"/>
    </w:p>
    <w:p w14:paraId="7B31121A" w14:textId="7853A017" w:rsidR="00E42F8B" w:rsidRDefault="00E42F8B" w:rsidP="00E42F8B">
      <w:pPr>
        <w:pStyle w:val="Listenabsatz"/>
        <w:numPr>
          <w:ilvl w:val="0"/>
          <w:numId w:val="18"/>
        </w:numPr>
        <w:spacing w:after="220" w:line="240" w:lineRule="auto"/>
        <w:jc w:val="left"/>
      </w:pPr>
      <w:r>
        <w:t>IP-Adresse:</w:t>
      </w:r>
      <w:r>
        <w:tab/>
      </w:r>
      <w:r>
        <w:tab/>
        <w:t>Internet</w:t>
      </w:r>
      <w:r w:rsidR="000E2785">
        <w:t xml:space="preserve"> P</w:t>
      </w:r>
      <w:r>
        <w:t>rotokoll</w:t>
      </w:r>
      <w:r w:rsidR="000E2785">
        <w:t xml:space="preserve"> A</w:t>
      </w:r>
      <w:r>
        <w:t>dresse</w:t>
      </w:r>
    </w:p>
    <w:p w14:paraId="3B319508" w14:textId="5FC28755" w:rsidR="005702E6" w:rsidRPr="000D5199" w:rsidRDefault="000D5199" w:rsidP="005702E6">
      <w:pPr>
        <w:pStyle w:val="Listenabsatz"/>
        <w:numPr>
          <w:ilvl w:val="0"/>
          <w:numId w:val="18"/>
        </w:numPr>
        <w:spacing w:after="220" w:line="240" w:lineRule="auto"/>
        <w:jc w:val="left"/>
      </w:pPr>
      <w:r w:rsidRPr="000D5199">
        <w:t>TCP-Protokoll:</w:t>
      </w:r>
      <w:r w:rsidRPr="000D5199">
        <w:tab/>
      </w:r>
      <w:r>
        <w:t xml:space="preserve">Transmission Control </w:t>
      </w:r>
      <w:proofErr w:type="spellStart"/>
      <w:r>
        <w:t>Protoc</w:t>
      </w:r>
      <w:r w:rsidRPr="000D5199">
        <w:t>ol</w:t>
      </w:r>
      <w:r>
        <w:t>l</w:t>
      </w:r>
      <w:proofErr w:type="spellEnd"/>
      <w:r w:rsidRPr="000D5199">
        <w:t xml:space="preserve"> </w:t>
      </w:r>
    </w:p>
    <w:p w14:paraId="24906024" w14:textId="77777777" w:rsidR="00E42F8B" w:rsidRDefault="00E42F8B" w:rsidP="00E42F8B">
      <w:pPr>
        <w:pStyle w:val="berschrift3"/>
      </w:pPr>
      <w:r>
        <w:t>Projektteam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4"/>
        <w:gridCol w:w="3058"/>
        <w:gridCol w:w="3680"/>
      </w:tblGrid>
      <w:tr w:rsidR="00E42F8B" w:rsidRPr="00D03EBF" w14:paraId="12DD19D8" w14:textId="77777777" w:rsidTr="00943D8E">
        <w:tc>
          <w:tcPr>
            <w:tcW w:w="2324" w:type="dxa"/>
            <w:shd w:val="clear" w:color="auto" w:fill="E0E0E0"/>
          </w:tcPr>
          <w:p w14:paraId="51C4FFBF" w14:textId="77777777" w:rsidR="00E42F8B" w:rsidRPr="00D03EBF" w:rsidRDefault="00E42F8B" w:rsidP="00943D8E">
            <w:pPr>
              <w:pStyle w:val="Tabellenkopf"/>
              <w:rPr>
                <w:sz w:val="24"/>
              </w:rPr>
            </w:pPr>
            <w:r w:rsidRPr="00D03EBF">
              <w:rPr>
                <w:sz w:val="24"/>
              </w:rPr>
              <w:t>Rolle / Rollen</w:t>
            </w:r>
          </w:p>
        </w:tc>
        <w:tc>
          <w:tcPr>
            <w:tcW w:w="3058" w:type="dxa"/>
            <w:shd w:val="clear" w:color="auto" w:fill="E0E0E0"/>
          </w:tcPr>
          <w:p w14:paraId="0D9424D9" w14:textId="77777777" w:rsidR="00E42F8B" w:rsidRPr="00D03EBF" w:rsidRDefault="00E42F8B" w:rsidP="00943D8E">
            <w:pPr>
              <w:pStyle w:val="Tabellenkopf"/>
              <w:rPr>
                <w:sz w:val="24"/>
              </w:rPr>
            </w:pPr>
            <w:r w:rsidRPr="00D03EBF">
              <w:rPr>
                <w:sz w:val="24"/>
              </w:rPr>
              <w:t>Name</w:t>
            </w:r>
          </w:p>
        </w:tc>
        <w:tc>
          <w:tcPr>
            <w:tcW w:w="3680" w:type="dxa"/>
            <w:shd w:val="clear" w:color="auto" w:fill="E0E0E0"/>
          </w:tcPr>
          <w:p w14:paraId="07563FE0" w14:textId="77777777" w:rsidR="00E42F8B" w:rsidRPr="00D03EBF" w:rsidRDefault="00E42F8B" w:rsidP="00943D8E">
            <w:pPr>
              <w:pStyle w:val="Tabellenkopf"/>
              <w:rPr>
                <w:sz w:val="24"/>
              </w:rPr>
            </w:pPr>
            <w:r w:rsidRPr="00D03EBF">
              <w:rPr>
                <w:sz w:val="24"/>
              </w:rPr>
              <w:t>E-Mail</w:t>
            </w:r>
          </w:p>
        </w:tc>
      </w:tr>
      <w:tr w:rsidR="00E42F8B" w:rsidRPr="00D03EBF" w14:paraId="02AD3BAD" w14:textId="77777777" w:rsidTr="00943D8E">
        <w:tc>
          <w:tcPr>
            <w:tcW w:w="2324" w:type="dxa"/>
          </w:tcPr>
          <w:p w14:paraId="4735200D" w14:textId="77777777" w:rsidR="00E42F8B" w:rsidRPr="00D03EBF" w:rsidRDefault="00E42F8B" w:rsidP="00943D8E">
            <w:pPr>
              <w:pStyle w:val="Tabelle"/>
              <w:rPr>
                <w:sz w:val="24"/>
              </w:rPr>
            </w:pPr>
            <w:r w:rsidRPr="00D03EBF">
              <w:rPr>
                <w:sz w:val="24"/>
              </w:rPr>
              <w:t>Auftraggeber</w:t>
            </w:r>
          </w:p>
        </w:tc>
        <w:tc>
          <w:tcPr>
            <w:tcW w:w="3058" w:type="dxa"/>
          </w:tcPr>
          <w:p w14:paraId="5C1B6F7C" w14:textId="77777777" w:rsidR="00E42F8B" w:rsidRPr="00D03EBF" w:rsidRDefault="00E42F8B" w:rsidP="00943D8E">
            <w:pPr>
              <w:pStyle w:val="Tabelle"/>
              <w:rPr>
                <w:sz w:val="24"/>
              </w:rPr>
            </w:pPr>
            <w:r w:rsidRPr="00D03EBF">
              <w:rPr>
                <w:sz w:val="24"/>
              </w:rPr>
              <w:t>Herr Prof. Dr. Michael Bauer</w:t>
            </w:r>
          </w:p>
        </w:tc>
        <w:tc>
          <w:tcPr>
            <w:tcW w:w="3680" w:type="dxa"/>
          </w:tcPr>
          <w:p w14:paraId="2390BCF1" w14:textId="77777777" w:rsidR="00E42F8B" w:rsidRPr="00D03EBF" w:rsidRDefault="00D477BC" w:rsidP="00943D8E">
            <w:pPr>
              <w:pStyle w:val="Tabelle"/>
              <w:rPr>
                <w:sz w:val="24"/>
              </w:rPr>
            </w:pPr>
            <w:r w:rsidRPr="00D477BC">
              <w:rPr>
                <w:sz w:val="24"/>
              </w:rPr>
              <w:t>bauer@dhbw-karlsruhe.de</w:t>
            </w:r>
          </w:p>
        </w:tc>
      </w:tr>
      <w:tr w:rsidR="00E42F8B" w:rsidRPr="00D03EBF" w14:paraId="5D2160A1" w14:textId="77777777" w:rsidTr="00943D8E">
        <w:tc>
          <w:tcPr>
            <w:tcW w:w="2324" w:type="dxa"/>
          </w:tcPr>
          <w:p w14:paraId="4AD71252" w14:textId="77777777" w:rsidR="00E42F8B" w:rsidRPr="00D03EBF" w:rsidRDefault="00E42F8B" w:rsidP="00943D8E">
            <w:pPr>
              <w:pStyle w:val="Tabelle"/>
              <w:rPr>
                <w:sz w:val="24"/>
              </w:rPr>
            </w:pPr>
            <w:r w:rsidRPr="00D03EBF">
              <w:rPr>
                <w:sz w:val="24"/>
              </w:rPr>
              <w:t>Projektteammitglied</w:t>
            </w:r>
          </w:p>
        </w:tc>
        <w:tc>
          <w:tcPr>
            <w:tcW w:w="3058" w:type="dxa"/>
          </w:tcPr>
          <w:p w14:paraId="37E6AFA8" w14:textId="77777777" w:rsidR="00E42F8B" w:rsidRPr="00D03EBF" w:rsidRDefault="00E42F8B" w:rsidP="00943D8E">
            <w:pPr>
              <w:pStyle w:val="Tabelle"/>
              <w:rPr>
                <w:sz w:val="24"/>
              </w:rPr>
            </w:pPr>
            <w:r w:rsidRPr="00D03EBF">
              <w:rPr>
                <w:sz w:val="24"/>
              </w:rPr>
              <w:t>Jacqueline Kaefer</w:t>
            </w:r>
          </w:p>
        </w:tc>
        <w:tc>
          <w:tcPr>
            <w:tcW w:w="3680" w:type="dxa"/>
          </w:tcPr>
          <w:p w14:paraId="27ED7EAC" w14:textId="77777777" w:rsidR="00E42F8B" w:rsidRPr="00D03EBF" w:rsidRDefault="00D477BC" w:rsidP="00943D8E">
            <w:pPr>
              <w:pStyle w:val="Tabelle"/>
              <w:rPr>
                <w:sz w:val="24"/>
              </w:rPr>
            </w:pPr>
            <w:r>
              <w:rPr>
                <w:sz w:val="24"/>
              </w:rPr>
              <w:t>jkaefer@bluewin.ch</w:t>
            </w:r>
          </w:p>
        </w:tc>
      </w:tr>
      <w:tr w:rsidR="00E42F8B" w:rsidRPr="00D03EBF" w14:paraId="5CE44D6A" w14:textId="77777777" w:rsidTr="00943D8E">
        <w:tc>
          <w:tcPr>
            <w:tcW w:w="2324" w:type="dxa"/>
          </w:tcPr>
          <w:p w14:paraId="6484D9A7" w14:textId="77777777" w:rsidR="00E42F8B" w:rsidRPr="00D03EBF" w:rsidRDefault="00E42F8B" w:rsidP="00943D8E">
            <w:pPr>
              <w:pStyle w:val="Tabelle"/>
              <w:rPr>
                <w:sz w:val="24"/>
              </w:rPr>
            </w:pPr>
            <w:r w:rsidRPr="00D03EBF">
              <w:rPr>
                <w:sz w:val="24"/>
              </w:rPr>
              <w:t>Projektteammitglied</w:t>
            </w:r>
          </w:p>
        </w:tc>
        <w:tc>
          <w:tcPr>
            <w:tcW w:w="3058" w:type="dxa"/>
          </w:tcPr>
          <w:p w14:paraId="579EBB5A" w14:textId="77777777" w:rsidR="00E42F8B" w:rsidRPr="00D03EBF" w:rsidRDefault="00E42F8B" w:rsidP="00943D8E">
            <w:pPr>
              <w:pStyle w:val="Tabelle"/>
              <w:rPr>
                <w:sz w:val="24"/>
              </w:rPr>
            </w:pPr>
            <w:r w:rsidRPr="00D03EBF">
              <w:rPr>
                <w:sz w:val="24"/>
              </w:rPr>
              <w:t>Luca Katzenberger</w:t>
            </w:r>
          </w:p>
        </w:tc>
        <w:tc>
          <w:tcPr>
            <w:tcW w:w="3680" w:type="dxa"/>
          </w:tcPr>
          <w:p w14:paraId="7F8643CF" w14:textId="77777777" w:rsidR="00E42F8B" w:rsidRPr="00D03EBF" w:rsidRDefault="003644B8" w:rsidP="00943D8E">
            <w:pPr>
              <w:pStyle w:val="Tabelle"/>
              <w:rPr>
                <w:sz w:val="24"/>
              </w:rPr>
            </w:pPr>
            <w:r>
              <w:rPr>
                <w:sz w:val="24"/>
              </w:rPr>
              <w:t>l</w:t>
            </w:r>
            <w:r w:rsidR="00E42F8B">
              <w:rPr>
                <w:sz w:val="24"/>
              </w:rPr>
              <w:t>uca.katzenberger@hotmail.de</w:t>
            </w:r>
          </w:p>
        </w:tc>
      </w:tr>
    </w:tbl>
    <w:p w14:paraId="3D7AC708" w14:textId="77777777" w:rsidR="00E42F8B" w:rsidRPr="00FC1832" w:rsidRDefault="00E42F8B" w:rsidP="00E42F8B">
      <w:pPr>
        <w:rPr>
          <w:sz w:val="10"/>
          <w:szCs w:val="10"/>
        </w:rPr>
      </w:pPr>
      <w:bookmarkStart w:id="4" w:name="_Toc164172944"/>
    </w:p>
    <w:p w14:paraId="2A324A7C" w14:textId="77777777" w:rsidR="00E42F8B" w:rsidRDefault="00E42F8B" w:rsidP="00E42F8B">
      <w:pPr>
        <w:pStyle w:val="berschrift2"/>
      </w:pPr>
      <w:bookmarkStart w:id="5" w:name="_Toc2854993"/>
      <w:r w:rsidRPr="00652728">
        <w:t>Konzept</w:t>
      </w:r>
      <w:r>
        <w:t xml:space="preserve"> und Rahmenbedingungen</w:t>
      </w:r>
      <w:bookmarkEnd w:id="4"/>
      <w:bookmarkEnd w:id="5"/>
    </w:p>
    <w:p w14:paraId="666042F2" w14:textId="77777777" w:rsidR="00E42F8B" w:rsidRDefault="00E42F8B" w:rsidP="00E42F8B">
      <w:pPr>
        <w:pStyle w:val="berschrift3"/>
      </w:pPr>
      <w:bookmarkStart w:id="6" w:name="_Toc164172946"/>
      <w:r>
        <w:t>Nutzen des Anwenders</w:t>
      </w:r>
      <w:bookmarkEnd w:id="6"/>
    </w:p>
    <w:p w14:paraId="15F53E32" w14:textId="77777777" w:rsidR="00E42F8B" w:rsidRDefault="00E42F8B" w:rsidP="00E42F8B">
      <w:r>
        <w:t>Der Anwender kann Textnachrichten mit anderen Kontakten austauschen. Dabei hat er die Möglichkeit</w:t>
      </w:r>
      <w:r w:rsidR="00D508AE">
        <w:t>,</w:t>
      </w:r>
      <w:r>
        <w:t xml:space="preserve"> mit mehreren Teilnehmern parallel zu kommunizieren und zwischen den Chats zu wechseln.</w:t>
      </w:r>
    </w:p>
    <w:p w14:paraId="7C5FB670" w14:textId="77777777" w:rsidR="00E42F8B" w:rsidRDefault="00E42F8B" w:rsidP="00E42F8B">
      <w:r>
        <w:t>Der Vorteil gegenüber herkömmlicher Kommunikation per Email ist, dass aus dem Chatten ein wesentlich schnelleres Antworten resultiert. Dies liegt daran, dass Chatnachrichten einen eher formlosen Charakter haben. Dadurch steigt die Kommunikationsgeschwindigkeit.</w:t>
      </w:r>
    </w:p>
    <w:p w14:paraId="7EE6E251" w14:textId="77777777" w:rsidR="00E42F8B" w:rsidRDefault="00E42F8B" w:rsidP="00E42F8B">
      <w:pPr>
        <w:pStyle w:val="berschrift3"/>
      </w:pPr>
      <w:bookmarkStart w:id="7" w:name="_Toc164172947"/>
      <w:r>
        <w:t>Benutzer / Zielgruppe</w:t>
      </w:r>
      <w:bookmarkEnd w:id="7"/>
    </w:p>
    <w:p w14:paraId="7A853289" w14:textId="77777777" w:rsidR="00E42F8B" w:rsidRDefault="00E42F8B" w:rsidP="00E42F8B">
      <w:r>
        <w:t>Die Anwender dieses Programms sind Mitarbeiter eines Betriebs, da dieses Programm als firmeninternes Chatprogramm zur schnellen Alternative für Emails verwendet werden soll.</w:t>
      </w:r>
    </w:p>
    <w:p w14:paraId="62F0AE60" w14:textId="324514A0" w:rsidR="00E42F8B" w:rsidRDefault="00E42F8B" w:rsidP="00E42F8B">
      <w:r>
        <w:t>Darüber hinaus kann es auch im privaten Rahmen zur Kommunikation genutzt werden</w:t>
      </w:r>
      <w:r w:rsidR="00D26DF4">
        <w:t>, sofern sich alle Nutzer im gleichen Netzwerk befinden.</w:t>
      </w:r>
    </w:p>
    <w:p w14:paraId="465E7569" w14:textId="77777777" w:rsidR="00E42F8B" w:rsidRDefault="00E42F8B" w:rsidP="00E42F8B">
      <w:pPr>
        <w:pStyle w:val="berschrift3"/>
      </w:pPr>
      <w:bookmarkStart w:id="8" w:name="_Toc164172948"/>
      <w:r>
        <w:t>Systemvoraussetzungen</w:t>
      </w:r>
      <w:bookmarkEnd w:id="8"/>
    </w:p>
    <w:p w14:paraId="30CB237F" w14:textId="77777777" w:rsidR="008229CD" w:rsidRDefault="00E42F8B" w:rsidP="00E42F8B">
      <w:r>
        <w:t xml:space="preserve">Für die Verwendung des Programms wird ein Windowsrechner vorausgesetzt, auf dem .NET Anwendungen verwendet werden können. Außerdem wird ein gemeinsames Netzwerk benötigt, in dem ein Broadcast über eine Broadcast IP-Adresse nicht gesperrt ist. </w:t>
      </w:r>
    </w:p>
    <w:p w14:paraId="7C1D9D9E" w14:textId="77777777" w:rsidR="00E42F8B" w:rsidRDefault="008229CD" w:rsidP="008229CD">
      <w:pPr>
        <w:spacing w:after="160" w:line="259" w:lineRule="auto"/>
        <w:jc w:val="left"/>
      </w:pPr>
      <w:r>
        <w:br w:type="page"/>
      </w:r>
    </w:p>
    <w:p w14:paraId="1734B87A" w14:textId="77777777" w:rsidR="00E42F8B" w:rsidRDefault="00E42F8B" w:rsidP="00E42F8B">
      <w:pPr>
        <w:pStyle w:val="berschrift2"/>
      </w:pPr>
      <w:bookmarkStart w:id="9" w:name="_Toc164172950"/>
      <w:r>
        <w:lastRenderedPageBreak/>
        <w:t xml:space="preserve"> </w:t>
      </w:r>
      <w:bookmarkStart w:id="10" w:name="_Toc2854994"/>
      <w:r w:rsidRPr="00726DB6">
        <w:t>Anforderungen</w:t>
      </w:r>
      <w:bookmarkEnd w:id="9"/>
      <w:bookmarkEnd w:id="10"/>
    </w:p>
    <w:p w14:paraId="5C95E062" w14:textId="77777777" w:rsidR="00E42F8B" w:rsidRDefault="00E42F8B" w:rsidP="00E42F8B">
      <w:r>
        <w:t>Das Programm soll eine ansprechende und für den Benutzer selbsterklärende Benutzeroberfläche haben.</w:t>
      </w:r>
    </w:p>
    <w:p w14:paraId="7CCDF50D" w14:textId="2B77CB1C" w:rsidR="00E42F8B" w:rsidRDefault="00E42F8B" w:rsidP="00E42F8B">
      <w:r>
        <w:t xml:space="preserve">Es soll die essentielle Funktion eines Chatprogramms erfüllen, nämlich das Versenden von Nachrichten </w:t>
      </w:r>
      <w:r w:rsidR="003C61B0">
        <w:t xml:space="preserve">an bestimmte Personen </w:t>
      </w:r>
      <w:r>
        <w:t>über ein Netzwerk. Dabei sollen mehrere Chats parallel geführt werden können, sodass ein Wechsel zwischen mehreren Chatpartnern möglich ist. Die verschiedenen Chatpartner sollen in einer Kontaktliste organisiert sein.</w:t>
      </w:r>
    </w:p>
    <w:p w14:paraId="043EF1AE" w14:textId="77777777" w:rsidR="00E42F8B" w:rsidRDefault="00E42F8B" w:rsidP="00E42F8B">
      <w:r>
        <w:t>Um die Chats auch nach einem neuen Öffnen weiterführen zu können, sollen die Kontakte und die dazugehörigen Nachrichten gespeichert werden.</w:t>
      </w:r>
    </w:p>
    <w:p w14:paraId="7DCA60B9" w14:textId="77777777" w:rsidR="00E42F8B" w:rsidRDefault="00E42F8B" w:rsidP="00E42F8B">
      <w:pPr>
        <w:spacing w:after="120"/>
      </w:pPr>
      <w:r>
        <w:t>Die Programmierung soll nachvollziehbar und gut strukturiert in Klassen aufgeteilt werden.</w:t>
      </w:r>
    </w:p>
    <w:p w14:paraId="57ED821B" w14:textId="77777777" w:rsidR="00E42F8B" w:rsidRDefault="00E42F8B" w:rsidP="00E42F8B">
      <w:pPr>
        <w:pStyle w:val="berschrift2"/>
      </w:pPr>
      <w:bookmarkStart w:id="11" w:name="_Toc2854995"/>
      <w:r>
        <w:t>Erweiterungen</w:t>
      </w:r>
      <w:bookmarkEnd w:id="11"/>
    </w:p>
    <w:p w14:paraId="4DA52B09" w14:textId="77777777" w:rsidR="00E42F8B" w:rsidRDefault="00E42F8B" w:rsidP="00E42F8B">
      <w:r>
        <w:t>Als mögliche Erweiterung des Programms können Gruppenchats eingeführt werden. Die in diesen Gruppenchat gesendeten Nachrichten werden jedem Gruppenmitglied angezeigt und jeder hat die Möglichkeit</w:t>
      </w:r>
      <w:r w:rsidR="005E2615">
        <w:t>,</w:t>
      </w:r>
      <w:r>
        <w:t xml:space="preserve"> Nachrichten in diesen Chat zu senden.</w:t>
      </w:r>
    </w:p>
    <w:p w14:paraId="5470E151" w14:textId="77777777" w:rsidR="00E42F8B" w:rsidRDefault="00E42F8B" w:rsidP="00E42F8B">
      <w:r>
        <w:t xml:space="preserve">Eine weitere Erweiterung ist das Verschicken von Anhängen, wie Bildern oder Dokumenten. Hierfür könnte eine Bytefolge statt dem Nachrichtentext übertragen werden. </w:t>
      </w:r>
      <w:r w:rsidR="005E2615">
        <w:t>D</w:t>
      </w:r>
      <w:r w:rsidRPr="005E2615">
        <w:t>a die ursprüngliche Datei nicht mehr zusammengesetzt werden kann, wenn ein Teil der Bytes fehlt</w:t>
      </w:r>
      <w:r w:rsidR="005E2615">
        <w:t>, muss dabei sichergestellt werden, dass keine Daten verloren gehen.</w:t>
      </w:r>
    </w:p>
    <w:p w14:paraId="0980D398" w14:textId="77777777" w:rsidR="00E42F8B" w:rsidRDefault="00E42F8B" w:rsidP="00E42F8B">
      <w:pPr>
        <w:spacing w:after="120"/>
      </w:pPr>
      <w:r>
        <w:t xml:space="preserve">Um dieses Problem zu lösen, kann als zusätzliche Erweiterung ein Handshake der Netzwerkteilnehmer eingefügt werden. Das bedeutet, dass ein Empfänger </w:t>
      </w:r>
      <w:r w:rsidR="005E2615">
        <w:t>zur</w:t>
      </w:r>
      <w:r>
        <w:t>ückmeldet, dass er eine Nachricht erhalten hat. Sendet er diese Rückmeldung nicht, muss die Nachricht erneut versendet werden.</w:t>
      </w:r>
    </w:p>
    <w:p w14:paraId="713205E2" w14:textId="77777777" w:rsidR="00E42F8B" w:rsidRPr="00FC1832" w:rsidRDefault="00E42F8B" w:rsidP="00E42F8B">
      <w:pPr>
        <w:rPr>
          <w:sz w:val="10"/>
          <w:szCs w:val="10"/>
        </w:rPr>
      </w:pPr>
      <w:bookmarkStart w:id="12" w:name="_Toc164172964"/>
    </w:p>
    <w:bookmarkEnd w:id="12"/>
    <w:p w14:paraId="2718A005" w14:textId="77777777" w:rsidR="00E42F8B" w:rsidRDefault="00E42F8B" w:rsidP="00E42F8B">
      <w:pPr>
        <w:spacing w:after="160" w:line="259" w:lineRule="auto"/>
        <w:jc w:val="left"/>
      </w:pPr>
      <w:r>
        <w:br w:type="page"/>
      </w:r>
    </w:p>
    <w:p w14:paraId="76BFAF76" w14:textId="77777777" w:rsidR="00E42F8B" w:rsidRDefault="00E42F8B" w:rsidP="00E42F8B">
      <w:pPr>
        <w:pStyle w:val="berschrift1"/>
      </w:pPr>
      <w:bookmarkStart w:id="13" w:name="_Toc2854996"/>
      <w:r>
        <w:lastRenderedPageBreak/>
        <w:t>Pflichtenheft</w:t>
      </w:r>
      <w:bookmarkEnd w:id="13"/>
    </w:p>
    <w:p w14:paraId="32BB454B" w14:textId="77777777" w:rsidR="00AD0BA5" w:rsidRDefault="00AD0BA5" w:rsidP="009F210F">
      <w:pPr>
        <w:pStyle w:val="Listenabsatz"/>
        <w:numPr>
          <w:ilvl w:val="0"/>
          <w:numId w:val="25"/>
        </w:numPr>
      </w:pPr>
      <w:r>
        <w:t>Das Programm soll eine ansprechende und für den Benutzer selbsterklärende Benutzeroberfläche haben.</w:t>
      </w:r>
    </w:p>
    <w:p w14:paraId="555E18CC" w14:textId="1B8D6D47" w:rsidR="00AD0BA5" w:rsidRDefault="00EE37BD" w:rsidP="009F210F">
      <w:r>
        <w:t xml:space="preserve">Die Oberfläche des Programms </w:t>
      </w:r>
      <w:r w:rsidR="00D26DF4">
        <w:t xml:space="preserve">wird </w:t>
      </w:r>
      <w:r>
        <w:t xml:space="preserve">designtechnisch an </w:t>
      </w:r>
      <w:r w:rsidR="00F05A2B">
        <w:t>„</w:t>
      </w:r>
      <w:proofErr w:type="spellStart"/>
      <w:r>
        <w:t>Whatsapp</w:t>
      </w:r>
      <w:proofErr w:type="spellEnd"/>
      <w:r w:rsidR="00F05A2B">
        <w:t>“</w:t>
      </w:r>
      <w:r>
        <w:t xml:space="preserve"> angelehnt sein. Dies wird durch grüne Farben und die Anordnung der Elemente erreicht und wirkt dadurch ansprechend auf den Nutzer. Die Elemente der Oberfläche sind </w:t>
      </w:r>
      <w:r w:rsidR="003C7947">
        <w:t xml:space="preserve">beschriftet </w:t>
      </w:r>
      <w:r w:rsidR="00F05A2B">
        <w:t>und dadurch selbsterklärend, g</w:t>
      </w:r>
      <w:r>
        <w:t xml:space="preserve">erade für Personen, die bereits Erfahrung mit Chatprogrammen haben. </w:t>
      </w:r>
    </w:p>
    <w:p w14:paraId="52CD22CF" w14:textId="77777777" w:rsidR="00F05A2B" w:rsidRPr="00AD0BA5" w:rsidRDefault="00F05A2B" w:rsidP="009F210F"/>
    <w:p w14:paraId="15EA400D" w14:textId="58F89620" w:rsidR="009F210F" w:rsidRDefault="00AD0BA5" w:rsidP="009F210F">
      <w:pPr>
        <w:pStyle w:val="Listenabsatz"/>
        <w:numPr>
          <w:ilvl w:val="0"/>
          <w:numId w:val="25"/>
        </w:numPr>
      </w:pPr>
      <w:r>
        <w:t>Es soll die essentielle Funktion eines Chatprogramms erfüllen, nämlich das Versenden von Nachrichten</w:t>
      </w:r>
      <w:r w:rsidR="003C61B0">
        <w:t xml:space="preserve"> an bestimmte Personen</w:t>
      </w:r>
      <w:r>
        <w:t xml:space="preserve"> über ein Netzwerk. </w:t>
      </w:r>
    </w:p>
    <w:p w14:paraId="56A7E273" w14:textId="1BA601E1" w:rsidR="009F210F" w:rsidRDefault="00EE37BD" w:rsidP="009F210F">
      <w:r>
        <w:t xml:space="preserve">Textnachrichten können über ein Textfeld eingegeben werden und werden beim Abschicken über </w:t>
      </w:r>
      <w:r w:rsidR="00F05A2B">
        <w:t>das</w:t>
      </w:r>
      <w:r w:rsidR="003C7947">
        <w:t xml:space="preserve"> UDP-Protokoll an das</w:t>
      </w:r>
      <w:r w:rsidR="002C347D">
        <w:t xml:space="preserve"> Netzwerk geschickt. Die Identifikation, an wen die Nachricht gesendet </w:t>
      </w:r>
      <w:r w:rsidR="003C7947">
        <w:t>werden soll</w:t>
      </w:r>
      <w:r w:rsidR="00F05A2B">
        <w:t>,</w:t>
      </w:r>
      <w:r w:rsidR="002C347D">
        <w:t xml:space="preserve"> erfolgt dabei über Usernamen. </w:t>
      </w:r>
    </w:p>
    <w:p w14:paraId="21F2ADBF" w14:textId="77777777" w:rsidR="00F05A2B" w:rsidRPr="009F210F" w:rsidRDefault="00F05A2B" w:rsidP="009F210F"/>
    <w:p w14:paraId="5BB93C96" w14:textId="6E381222" w:rsidR="00F05A2B" w:rsidRDefault="00AD0BA5" w:rsidP="00F05A2B">
      <w:pPr>
        <w:pStyle w:val="Listenabsatz"/>
        <w:numPr>
          <w:ilvl w:val="0"/>
          <w:numId w:val="25"/>
        </w:numPr>
      </w:pPr>
      <w:r>
        <w:t xml:space="preserve">Dabei sollen mehrere Chats parallel geführt werden können, sodass ein Wechsel zwischen mehreren Chatpartnern möglich ist. </w:t>
      </w:r>
    </w:p>
    <w:p w14:paraId="09E84363" w14:textId="3B23FD0F" w:rsidR="009F210F" w:rsidRDefault="00F05A2B" w:rsidP="009F210F">
      <w:r>
        <w:t>Auf der linken Seite</w:t>
      </w:r>
      <w:r w:rsidR="002C347D">
        <w:t xml:space="preserve"> der Oberfläche befindet sich eine </w:t>
      </w:r>
      <w:proofErr w:type="spellStart"/>
      <w:r>
        <w:t>ListBox</w:t>
      </w:r>
      <w:proofErr w:type="spellEnd"/>
      <w:r>
        <w:t>, über die</w:t>
      </w:r>
      <w:r w:rsidR="002C347D">
        <w:t xml:space="preserve"> die laufenden Chats ausgewählt werden können. Es wird immer der </w:t>
      </w:r>
      <w:r w:rsidR="003C7947">
        <w:t xml:space="preserve">aktuell </w:t>
      </w:r>
      <w:r w:rsidR="002C347D">
        <w:t xml:space="preserve">ausgewählte Chat angezeigt und Nachrichten werden ebenfalls an den aktuell ausgewählten Chatpartner geschickt. </w:t>
      </w:r>
    </w:p>
    <w:p w14:paraId="05A9AF0A" w14:textId="77777777" w:rsidR="00F05A2B" w:rsidRDefault="00F05A2B" w:rsidP="009F210F"/>
    <w:p w14:paraId="2E6DE876" w14:textId="77777777" w:rsidR="00AD0BA5" w:rsidRDefault="00AD0BA5" w:rsidP="009F210F">
      <w:pPr>
        <w:pStyle w:val="Listenabsatz"/>
        <w:numPr>
          <w:ilvl w:val="0"/>
          <w:numId w:val="25"/>
        </w:numPr>
      </w:pPr>
      <w:r>
        <w:t>Die verschiedenen Chatpartner sollen in einer Kontaktliste organisiert sein.</w:t>
      </w:r>
    </w:p>
    <w:p w14:paraId="497BBE63" w14:textId="731869EF" w:rsidR="009F210F" w:rsidRDefault="00F05A2B" w:rsidP="009F210F">
      <w:r>
        <w:t xml:space="preserve">Im Programm wurde eine Liste als globale Variable angelegt. In dieser können alle Kontakte als User-Objekte gesammelt werden. Diese Liste wird bei Änderungen immer mit der </w:t>
      </w:r>
      <w:proofErr w:type="spellStart"/>
      <w:r>
        <w:t>Listbox</w:t>
      </w:r>
      <w:proofErr w:type="spellEnd"/>
      <w:r>
        <w:t xml:space="preserve"> synchronisiert, sodass der Benutzer seine Kontakte verwalten und zwischen den Chats wechseln kann.</w:t>
      </w:r>
    </w:p>
    <w:p w14:paraId="0AA4FBBA" w14:textId="77777777" w:rsidR="00F05A2B" w:rsidRDefault="00F05A2B" w:rsidP="009F210F"/>
    <w:p w14:paraId="2B43B10C" w14:textId="77777777" w:rsidR="00AD0BA5" w:rsidRDefault="00AD0BA5" w:rsidP="009F210F">
      <w:pPr>
        <w:pStyle w:val="Listenabsatz"/>
        <w:numPr>
          <w:ilvl w:val="0"/>
          <w:numId w:val="25"/>
        </w:numPr>
      </w:pPr>
      <w:r>
        <w:t>Um die Chats auch nach einem neuen Öffnen weiterführen zu können, sollen die Kontakte und die dazugehörigen Nachrichten gespeichert werden.</w:t>
      </w:r>
    </w:p>
    <w:p w14:paraId="5EEBE9AE" w14:textId="59D9B3C7" w:rsidR="009F210F" w:rsidRDefault="00F05A2B" w:rsidP="009F210F">
      <w:r>
        <w:t xml:space="preserve">Für die Speicherung wurde das XML-Dateiformat gewählt. Dieses ist in einem Hauptknoten und mehreren Unterknoten organisiert. Alle Knoten können Attribute und einen Inhalt enthalten. </w:t>
      </w:r>
      <w:r w:rsidR="001A3D10">
        <w:t xml:space="preserve">Als Hauptknoten wird der </w:t>
      </w:r>
      <w:proofErr w:type="spellStart"/>
      <w:r w:rsidR="001A3D10">
        <w:t>Mainuser</w:t>
      </w:r>
      <w:proofErr w:type="spellEnd"/>
      <w:r w:rsidR="001A3D10">
        <w:t xml:space="preserve"> gespeichert. Dieser enthält als Attribut den Usernamen des Anwenders. Darunter wird für jeden Kontakt ein eigener Unterknoten erstellt. Unter diesem wiederum wird für jede eingehende oder gesendete Nachricht ein </w:t>
      </w:r>
      <w:r w:rsidR="00D26DF4">
        <w:t>M</w:t>
      </w:r>
      <w:r w:rsidR="001A3D10">
        <w:t>essage-Knoten angelegt, der alle Attribute, sowie den Text einer Nachricht enthält. Durch diese Organisation wird das Auslesen von Kontakten und Nachrichten erleichtert.</w:t>
      </w:r>
    </w:p>
    <w:p w14:paraId="468C9012" w14:textId="77777777" w:rsidR="001A3D10" w:rsidRDefault="001A3D10" w:rsidP="009F210F"/>
    <w:p w14:paraId="1B70ADA0" w14:textId="77777777" w:rsidR="00AD0BA5" w:rsidRDefault="00AD0BA5" w:rsidP="009F210F">
      <w:pPr>
        <w:pStyle w:val="Listenabsatz"/>
        <w:numPr>
          <w:ilvl w:val="0"/>
          <w:numId w:val="25"/>
        </w:numPr>
      </w:pPr>
      <w:r>
        <w:lastRenderedPageBreak/>
        <w:t>Die Programmierung soll nachvollziehbar und gut strukturiert in Klassen aufgeteilt werden.</w:t>
      </w:r>
    </w:p>
    <w:p w14:paraId="4CC19ECD" w14:textId="696FFA11" w:rsidR="00AD0BA5" w:rsidRPr="00AD0BA5" w:rsidRDefault="001A3D10" w:rsidP="00AD0BA5">
      <w:r>
        <w:t xml:space="preserve">Um die Lesbarkeit des Codes zu gewährleisten wurde </w:t>
      </w:r>
      <w:r w:rsidR="00174F20">
        <w:t xml:space="preserve">der </w:t>
      </w:r>
      <w:r>
        <w:t>Programm</w:t>
      </w:r>
      <w:r w:rsidR="00174F20">
        <w:t>code</w:t>
      </w:r>
      <w:r>
        <w:t xml:space="preserve"> in fünf Klassen und zwei zusätzliche Dialoge strukturiert. </w:t>
      </w:r>
      <w:r w:rsidR="00BA2A04">
        <w:t>Diese werden teilweise objektorientiert, beispielsweise die Klassen „User“ und „Message“, und teilweise als Methodensammlungen, wie „</w:t>
      </w:r>
      <w:proofErr w:type="spellStart"/>
      <w:r w:rsidR="00BA2A04">
        <w:t>SaveAndLoad</w:t>
      </w:r>
      <w:proofErr w:type="spellEnd"/>
      <w:r w:rsidR="00BA2A04">
        <w:t>“, verwendet.</w:t>
      </w:r>
    </w:p>
    <w:p w14:paraId="3AF609D8" w14:textId="77777777" w:rsidR="00E42F8B" w:rsidRDefault="00E42F8B" w:rsidP="008229CD">
      <w:pPr>
        <w:spacing w:after="160" w:line="259" w:lineRule="auto"/>
        <w:jc w:val="left"/>
      </w:pPr>
      <w:r>
        <w:br w:type="page"/>
      </w:r>
    </w:p>
    <w:p w14:paraId="0BE4887A" w14:textId="77777777" w:rsidR="000E2785" w:rsidRDefault="000E2785" w:rsidP="000E2785">
      <w:pPr>
        <w:pStyle w:val="berschrift1"/>
      </w:pPr>
      <w:bookmarkStart w:id="14" w:name="_Toc2854997"/>
      <w:r>
        <w:lastRenderedPageBreak/>
        <w:t>Theoretischer Hintergrund</w:t>
      </w:r>
      <w:bookmarkEnd w:id="14"/>
    </w:p>
    <w:p w14:paraId="59545E1A" w14:textId="77777777" w:rsidR="000E2785" w:rsidRDefault="000E2785" w:rsidP="000E2785">
      <w:pPr>
        <w:pStyle w:val="berschrift2"/>
      </w:pPr>
      <w:bookmarkStart w:id="15" w:name="_Toc2854998"/>
      <w:r>
        <w:t>IP-Adressen und Ports</w:t>
      </w:r>
      <w:bookmarkEnd w:id="15"/>
    </w:p>
    <w:p w14:paraId="14AAE49D" w14:textId="60E286DB" w:rsidR="00CF763D" w:rsidRPr="0090626F" w:rsidRDefault="00943D8E" w:rsidP="0090626F">
      <w:pPr>
        <w:spacing w:after="120"/>
      </w:pPr>
      <w:r>
        <w:t>Eine Internet Protokoll Adresse</w:t>
      </w:r>
      <w:r w:rsidR="00CF763D">
        <w:t xml:space="preserve"> (IP-Adresse)</w:t>
      </w:r>
      <w:r>
        <w:t xml:space="preserve"> ist ein eindeutiges Identifizierungsmerkmal und wird in einem Netzwerk </w:t>
      </w:r>
      <w:r w:rsidR="003C61B0">
        <w:t>an nur ein einziges</w:t>
      </w:r>
      <w:r>
        <w:t xml:space="preserve"> Gerät vergeben. Die meist verwendete </w:t>
      </w:r>
      <w:r w:rsidR="003C61B0">
        <w:t>IP-Adresse-Version-4 (</w:t>
      </w:r>
      <w:r>
        <w:t>IPv4</w:t>
      </w:r>
      <w:r w:rsidR="003C61B0">
        <w:t>)</w:t>
      </w:r>
      <w:r>
        <w:t xml:space="preserve"> besteht aus vier </w:t>
      </w:r>
      <w:r w:rsidR="00CF763D">
        <w:t>Bytes</w:t>
      </w:r>
      <w:r>
        <w:t>.</w:t>
      </w:r>
    </w:p>
    <w:p w14:paraId="7B11145A" w14:textId="3E5547D8" w:rsidR="00CF763D" w:rsidRPr="0090626F" w:rsidRDefault="00CF763D" w:rsidP="0090626F">
      <w:pPr>
        <w:spacing w:after="120"/>
        <w:ind w:left="708"/>
      </w:pPr>
      <w:proofErr w:type="spellStart"/>
      <w:r>
        <w:t>Bsp</w:t>
      </w:r>
      <w:proofErr w:type="spellEnd"/>
      <w:r>
        <w:t>:</w:t>
      </w:r>
      <w:r>
        <w:tab/>
      </w:r>
      <w:proofErr w:type="gramStart"/>
      <w:r>
        <w:t>192 .</w:t>
      </w:r>
      <w:proofErr w:type="gramEnd"/>
      <w:r>
        <w:t xml:space="preserve"> </w:t>
      </w:r>
      <w:proofErr w:type="gramStart"/>
      <w:r>
        <w:t xml:space="preserve">168 </w:t>
      </w:r>
      <w:r w:rsidR="00943D8E">
        <w:t>.</w:t>
      </w:r>
      <w:proofErr w:type="gramEnd"/>
      <w:r>
        <w:t xml:space="preserve"> </w:t>
      </w:r>
      <w:proofErr w:type="gramStart"/>
      <w:r w:rsidR="00174F20">
        <w:t>00</w:t>
      </w:r>
      <w:r w:rsidR="00943D8E">
        <w:t>0</w:t>
      </w:r>
      <w:r>
        <w:t xml:space="preserve"> </w:t>
      </w:r>
      <w:r w:rsidR="00943D8E">
        <w:t>.</w:t>
      </w:r>
      <w:proofErr w:type="gramEnd"/>
      <w:r>
        <w:t xml:space="preserve"> </w:t>
      </w:r>
      <w:r w:rsidR="00174F20">
        <w:t>00</w:t>
      </w:r>
      <w:r w:rsidR="00943D8E">
        <w:t>2</w:t>
      </w:r>
    </w:p>
    <w:p w14:paraId="5946BF2C" w14:textId="7961B05A" w:rsidR="00CF763D" w:rsidRDefault="00CF763D" w:rsidP="0090626F">
      <w:r>
        <w:t xml:space="preserve">Man unterscheidet bei der Vergabe von IP-Adressen zwei Verfahren. Bei der statischen IP-Vergabe wird einem Gerät eine feste Adresse zugeordnet, unter der dieses sich immer ins </w:t>
      </w:r>
      <w:r w:rsidR="00174F20">
        <w:t xml:space="preserve">Netzwerk </w:t>
      </w:r>
      <w:r>
        <w:t xml:space="preserve">einwählt. Im Gegensatz dazu steht die dynamische IP-Vergabe. Bei dieser Methode wird einem Gerät, das sich ins Netzwerk einwählen möchte, eine gerade freie IP-Adresse zugewiesen. Somit kann sich die IP-Adresse eines Geräts </w:t>
      </w:r>
      <w:r w:rsidR="00174F20">
        <w:t>mit jedem Einwählen in ein Netzwerk</w:t>
      </w:r>
      <w:r>
        <w:t xml:space="preserve"> ändern.</w:t>
      </w:r>
    </w:p>
    <w:p w14:paraId="0A20EC34" w14:textId="6F92C838" w:rsidR="0090626F" w:rsidRDefault="00174F20" w:rsidP="0090626F">
      <w:pPr>
        <w:spacing w:after="120"/>
      </w:pPr>
      <w:r>
        <w:t xml:space="preserve">Neben den IP-Adressen für </w:t>
      </w:r>
      <w:r w:rsidR="003C61B0">
        <w:t>konkrete</w:t>
      </w:r>
      <w:r>
        <w:t xml:space="preserve"> Geräte</w:t>
      </w:r>
      <w:r w:rsidR="003C61B0">
        <w:t>,</w:t>
      </w:r>
      <w:r>
        <w:t xml:space="preserve"> </w:t>
      </w:r>
      <w:r w:rsidR="0090626F">
        <w:t xml:space="preserve">gibt es in einem Netzwerk spezielle IP-Adressen, die für einen Broadcast verwendet werden </w:t>
      </w:r>
      <w:r w:rsidR="00CB17BE">
        <w:t>können, wie zum Beispiel 255.255.255.255.</w:t>
      </w:r>
      <w:r>
        <w:t xml:space="preserve"> Ein Broadcast verschickt </w:t>
      </w:r>
      <w:r w:rsidR="003C61B0">
        <w:t>die Daten</w:t>
      </w:r>
      <w:r>
        <w:t xml:space="preserve"> an alle eingewählten Geräte eines Netzwerks.</w:t>
      </w:r>
    </w:p>
    <w:p w14:paraId="2C124BFA" w14:textId="652BD302" w:rsidR="003644B8" w:rsidRPr="000E2785" w:rsidRDefault="003644B8" w:rsidP="00CF763D">
      <w:r>
        <w:t xml:space="preserve">Ein Port </w:t>
      </w:r>
      <w:r w:rsidR="0090626F">
        <w:t>funktioniert als</w:t>
      </w:r>
      <w:r>
        <w:t xml:space="preserve"> </w:t>
      </w:r>
      <w:r w:rsidR="0029797E">
        <w:t>Schnittstelle zwischen einem Computer und dem</w:t>
      </w:r>
      <w:r>
        <w:t xml:space="preserve"> Netzwerk</w:t>
      </w:r>
      <w:r w:rsidR="0029797E">
        <w:t>, in welchem er sich befindet</w:t>
      </w:r>
      <w:r w:rsidR="0090626F">
        <w:t xml:space="preserve">. Dabei wird über einen Port das jeweilige Datenpaket weitergegeben. Portadressen liegen im Bereich von 0 bis 65535, wovon die Adressen 0 bis 49151 für spezielle Funktionen oder Programme, wie Email-Programme, reserviert sind. Die restlichen Ports von 49152 bis 65535 können </w:t>
      </w:r>
      <w:r w:rsidR="003C61B0">
        <w:t>frei</w:t>
      </w:r>
      <w:r w:rsidR="0090626F">
        <w:t xml:space="preserve"> verwendet werden. Somit kann in einem Programm </w:t>
      </w:r>
      <w:r w:rsidR="00174F20">
        <w:t>einer dieser Ports verwendet werden</w:t>
      </w:r>
      <w:r w:rsidR="0090626F">
        <w:t xml:space="preserve">, </w:t>
      </w:r>
      <w:r w:rsidR="003C61B0">
        <w:t>um Daten</w:t>
      </w:r>
      <w:r w:rsidR="0090626F">
        <w:t xml:space="preserve"> aus</w:t>
      </w:r>
      <w:r w:rsidR="003C61B0">
        <w:t>zu</w:t>
      </w:r>
      <w:r w:rsidR="0090626F">
        <w:t>tausch</w:t>
      </w:r>
      <w:r w:rsidR="003C61B0">
        <w:t>en</w:t>
      </w:r>
      <w:r w:rsidR="0090626F">
        <w:t xml:space="preserve">. Dadurch werden auch nur diejenigen Datenpakete vom Programm ausgewertet, die auf dem </w:t>
      </w:r>
      <w:r w:rsidR="005702E6">
        <w:t>verwendeten</w:t>
      </w:r>
      <w:r w:rsidR="0090626F">
        <w:t xml:space="preserve"> Port eingehen.</w:t>
      </w:r>
    </w:p>
    <w:p w14:paraId="54F97B6E" w14:textId="77777777" w:rsidR="000E2785" w:rsidRDefault="000E2785" w:rsidP="000E2785">
      <w:pPr>
        <w:pStyle w:val="berschrift2"/>
      </w:pPr>
      <w:bookmarkStart w:id="16" w:name="_Toc2854999"/>
      <w:r>
        <w:t>UDP-Protokoll</w:t>
      </w:r>
      <w:bookmarkEnd w:id="16"/>
    </w:p>
    <w:p w14:paraId="0200FAFD" w14:textId="3895BB35" w:rsidR="00CF763D" w:rsidRDefault="002C1D74" w:rsidP="00CF763D">
      <w:r>
        <w:t xml:space="preserve">Das User </w:t>
      </w:r>
      <w:proofErr w:type="spellStart"/>
      <w:r>
        <w:t>Datagram</w:t>
      </w:r>
      <w:proofErr w:type="spellEnd"/>
      <w:r>
        <w:t xml:space="preserve"> Protocol (UDP-Protokoll) ist ein verbindungsloses Protokoll. Das bedeutet, dass </w:t>
      </w:r>
      <w:r w:rsidR="0008407C">
        <w:t xml:space="preserve">vor dem Versenden von Daten keine Verbindung zwischen Sender und Empfänger aufgebaut wird. Dadurch ist </w:t>
      </w:r>
      <w:r>
        <w:t>es unsicher bei der Übertragung von Datenpaketen</w:t>
      </w:r>
      <w:r w:rsidR="0008407C">
        <w:t>, da</w:t>
      </w:r>
      <w:r>
        <w:t xml:space="preserve"> der Sender eines Datenpaketes nicht weiß, ob dieses beim Empfänger angekommen ist.</w:t>
      </w:r>
    </w:p>
    <w:p w14:paraId="51177B28" w14:textId="1864D7CC" w:rsidR="002C1D74" w:rsidRDefault="00D65873" w:rsidP="0008407C">
      <w:pPr>
        <w:spacing w:after="120"/>
      </w:pPr>
      <w:r>
        <w:t xml:space="preserve">Insgesamt ist es </w:t>
      </w:r>
      <w:r w:rsidR="0008407C">
        <w:t>ein sehr schlankes Protokoll u</w:t>
      </w:r>
      <w:r>
        <w:t>nd enthält keinerlei Kontroll- und Datenmanagementfunktionen.</w:t>
      </w:r>
      <w:r w:rsidR="0008407C">
        <w:t xml:space="preserve"> Es unterstützt aber</w:t>
      </w:r>
      <w:r w:rsidR="002C1D74">
        <w:t xml:space="preserve"> die Kommunikation über Ports. Somit ist ein leichter Verbindungs</w:t>
      </w:r>
      <w:r>
        <w:t>aufbau möglich.</w:t>
      </w:r>
    </w:p>
    <w:p w14:paraId="0CDC881F" w14:textId="77777777" w:rsidR="009A2E46" w:rsidRDefault="009A2E46" w:rsidP="009A2E46">
      <w:pPr>
        <w:pStyle w:val="berschrift2"/>
      </w:pPr>
      <w:bookmarkStart w:id="17" w:name="_Toc2855000"/>
      <w:r>
        <w:t>Threads</w:t>
      </w:r>
      <w:bookmarkEnd w:id="17"/>
    </w:p>
    <w:p w14:paraId="035ED7E5" w14:textId="2F3EEDBF" w:rsidR="009A2E46" w:rsidRDefault="009A2E46" w:rsidP="009A2E46">
      <w:r>
        <w:t xml:space="preserve">Ein Thread ermöglicht es in einem Programm Funktionen nebenläufig auszuführen. Dies bedeutet, dass das Programm quasiparallel mehrere Aufgaben ausführen kann. Dabei wird von quasiparallel gesprochen, da der Computer schnell zwischen den </w:t>
      </w:r>
      <w:r>
        <w:lastRenderedPageBreak/>
        <w:t>einzelnen Aufgaben hin und her wechselt, sodass es von außen parallel erscheint</w:t>
      </w:r>
      <w:r w:rsidR="005702E6">
        <w:t>.</w:t>
      </w:r>
      <w:r>
        <w:t xml:space="preserve"> </w:t>
      </w:r>
      <w:r w:rsidR="005702E6">
        <w:t>I</w:t>
      </w:r>
      <w:r>
        <w:t xml:space="preserve">n Wirklichkeit </w:t>
      </w:r>
      <w:r w:rsidR="005702E6">
        <w:t xml:space="preserve">arbeitet der Computer </w:t>
      </w:r>
      <w:r w:rsidR="00F05A2B">
        <w:t xml:space="preserve">aber </w:t>
      </w:r>
      <w:r>
        <w:t xml:space="preserve">nicht parallel. </w:t>
      </w:r>
    </w:p>
    <w:p w14:paraId="688D1C5E" w14:textId="77777777" w:rsidR="009A2E46" w:rsidRDefault="009A2E46" w:rsidP="009A2E46">
      <w:pPr>
        <w:pStyle w:val="berschrift2"/>
      </w:pPr>
      <w:bookmarkStart w:id="18" w:name="_Toc2855001"/>
      <w:r>
        <w:t>Delegat</w:t>
      </w:r>
      <w:bookmarkEnd w:id="18"/>
    </w:p>
    <w:p w14:paraId="08863A7D" w14:textId="33845F42" w:rsidR="009A2E46" w:rsidRPr="00BA0001" w:rsidRDefault="009A2E46" w:rsidP="009A2E46">
      <w:r>
        <w:t xml:space="preserve">Delegaten ermöglichen es, einer Methode als Argument </w:t>
      </w:r>
      <w:r w:rsidR="00F05A2B">
        <w:t xml:space="preserve">eine Methode </w:t>
      </w:r>
      <w:r>
        <w:t>mitzugeben. Dabei wird dem Delegaten bei der Initialisierung eine Methode mit einer bestimm</w:t>
      </w:r>
      <w:r w:rsidR="001A6276">
        <w:t>t</w:t>
      </w:r>
      <w:r>
        <w:t xml:space="preserve">en Parameterliste und einem Rückgabewert zugewiesen. Dieser Delegat kann dann als Argument einer Methode verwendet </w:t>
      </w:r>
      <w:commentRangeStart w:id="19"/>
      <w:commentRangeStart w:id="20"/>
      <w:r>
        <w:t>werden</w:t>
      </w:r>
      <w:commentRangeEnd w:id="19"/>
      <w:r w:rsidR="005702E6">
        <w:rPr>
          <w:rStyle w:val="Kommentarzeichen"/>
        </w:rPr>
        <w:commentReference w:id="19"/>
      </w:r>
      <w:commentRangeEnd w:id="20"/>
      <w:r w:rsidR="00D03BCE">
        <w:rPr>
          <w:rStyle w:val="Kommentarzeichen"/>
        </w:rPr>
        <w:commentReference w:id="20"/>
      </w:r>
      <w:r>
        <w:t xml:space="preserve">. </w:t>
      </w:r>
      <w:r w:rsidR="008D02A9">
        <w:t xml:space="preserve">Beispielsweise werden Delegaten verwendet, um einem Thread eine Methode zuzuweisen, die vom Thread ausgeführt wird. </w:t>
      </w:r>
    </w:p>
    <w:p w14:paraId="207E75F3" w14:textId="702A9155" w:rsidR="009A2E46" w:rsidRPr="00CF763D" w:rsidRDefault="009A2E46" w:rsidP="009A2E46"/>
    <w:p w14:paraId="2E7FA905" w14:textId="77777777" w:rsidR="000E2785" w:rsidRPr="000E2785" w:rsidRDefault="00CF763D" w:rsidP="00CF763D">
      <w:pPr>
        <w:spacing w:after="160" w:line="259" w:lineRule="auto"/>
        <w:jc w:val="left"/>
      </w:pPr>
      <w:r>
        <w:br w:type="page"/>
      </w:r>
    </w:p>
    <w:p w14:paraId="7283F211" w14:textId="77777777" w:rsidR="009A2E46" w:rsidRDefault="009A2E46" w:rsidP="009A2E46">
      <w:pPr>
        <w:pStyle w:val="berschrift1"/>
      </w:pPr>
      <w:bookmarkStart w:id="21" w:name="_Toc545301"/>
      <w:bookmarkStart w:id="22" w:name="_Toc2855002"/>
      <w:r w:rsidRPr="00A747E9">
        <w:lastRenderedPageBreak/>
        <w:t>Technische</w:t>
      </w:r>
      <w:r>
        <w:t xml:space="preserve"> Dokumentation</w:t>
      </w:r>
      <w:bookmarkEnd w:id="21"/>
      <w:bookmarkEnd w:id="22"/>
    </w:p>
    <w:p w14:paraId="4AEA5A6E" w14:textId="77777777" w:rsidR="009A2E46" w:rsidRDefault="00A20404" w:rsidP="009A2E46">
      <w:pPr>
        <w:pStyle w:val="berschrift2"/>
      </w:pPr>
      <w:bookmarkStart w:id="23" w:name="_Toc2855003"/>
      <w:r>
        <w:t>Versenden einer Nachricht</w:t>
      </w:r>
      <w:bookmarkEnd w:id="23"/>
    </w:p>
    <w:p w14:paraId="1B9C094D" w14:textId="1C337BE6" w:rsidR="009A2E46" w:rsidRDefault="009A2E46" w:rsidP="009A2E46">
      <w:r>
        <w:t>Die Identifikation der User in diesem Chatprogramm erfolgt über Usernamen. Die Information an welche</w:t>
      </w:r>
      <w:r w:rsidR="005702E6">
        <w:t>n</w:t>
      </w:r>
      <w:r>
        <w:t xml:space="preserve"> User eine Nachricht geschickt wird und von welchem User sie kommt, wird in </w:t>
      </w:r>
      <w:r w:rsidR="005702E6">
        <w:t>einer speziellen Codierung codiert</w:t>
      </w:r>
      <w:r w:rsidR="009A6642">
        <w:t xml:space="preserve"> (siehe </w:t>
      </w:r>
      <w:r w:rsidR="009A6642">
        <w:fldChar w:fldCharType="begin"/>
      </w:r>
      <w:r w:rsidR="009A6642">
        <w:instrText xml:space="preserve"> REF _Ref2178169 \r \h </w:instrText>
      </w:r>
      <w:r w:rsidR="009A6642">
        <w:fldChar w:fldCharType="separate"/>
      </w:r>
      <w:r w:rsidR="009A6642">
        <w:t>3</w:t>
      </w:r>
      <w:r w:rsidR="009A6642">
        <w:fldChar w:fldCharType="end"/>
      </w:r>
      <w:r w:rsidR="009A6642">
        <w:t xml:space="preserve">. </w:t>
      </w:r>
      <w:r w:rsidR="009A6642">
        <w:fldChar w:fldCharType="begin"/>
      </w:r>
      <w:r w:rsidR="009A6642">
        <w:instrText xml:space="preserve"> REF _Ref2178187 \h </w:instrText>
      </w:r>
      <w:r w:rsidR="009A6642">
        <w:fldChar w:fldCharType="separate"/>
      </w:r>
      <w:r w:rsidR="009A6642">
        <w:t>Speicherung</w:t>
      </w:r>
      <w:r w:rsidR="009A6642">
        <w:fldChar w:fldCharType="end"/>
      </w:r>
      <w:r w:rsidR="009A6642">
        <w:t>)</w:t>
      </w:r>
      <w:r>
        <w:t xml:space="preserve">. </w:t>
      </w:r>
    </w:p>
    <w:p w14:paraId="4C1D928F" w14:textId="22F84E31" w:rsidR="009A2E46" w:rsidRDefault="009A2E46" w:rsidP="009A2E46">
      <w:r>
        <w:t xml:space="preserve">erhalten, die mit </w:t>
      </w:r>
      <w:r w:rsidR="009A6642">
        <w:t>diesem</w:t>
      </w:r>
      <w:r>
        <w:t xml:space="preserve"> Chatprogramm verschickten Nachrichten</w:t>
      </w:r>
      <w:r w:rsidR="009A6642">
        <w:t>, werden an alle</w:t>
      </w:r>
      <w:r w:rsidR="009A6642" w:rsidRPr="009A6642">
        <w:t xml:space="preserve"> </w:t>
      </w:r>
      <w:r w:rsidR="009A6642">
        <w:t>Computer eines Netzwerkes gesendet</w:t>
      </w:r>
      <w:r>
        <w:t xml:space="preserve">. Jedoch werten nur die Computer die Nachrichten aus, die auch auf den entsprechenden Port achten. Normalerweise ignoriert ein Computer alle eingehenden Signale aus einem Netzwerk, die nicht auf einem der </w:t>
      </w:r>
      <w:proofErr w:type="spellStart"/>
      <w:r>
        <w:t>Standardports</w:t>
      </w:r>
      <w:proofErr w:type="spellEnd"/>
      <w:r>
        <w:t xml:space="preserve"> eingehen. Läuft dieses Chatprogramm, wird der</w:t>
      </w:r>
      <w:r w:rsidR="009A6642">
        <w:t xml:space="preserve"> zugewiesene</w:t>
      </w:r>
      <w:r>
        <w:t xml:space="preserve"> Port 54546</w:t>
      </w:r>
      <w:r w:rsidR="009A6642">
        <w:t>,</w:t>
      </w:r>
      <w:r>
        <w:t xml:space="preserve"> auf dem die Nachrichten gesendet werden</w:t>
      </w:r>
      <w:r w:rsidR="009A6642">
        <w:t>,</w:t>
      </w:r>
      <w:r>
        <w:t xml:space="preserve"> überwacht und die ankommenden Nachrichten ausgewertet. </w:t>
      </w:r>
    </w:p>
    <w:p w14:paraId="258C4BA5" w14:textId="3E0ED246" w:rsidR="009A2E46" w:rsidRDefault="009A2E46" w:rsidP="009A2E46">
      <w:r>
        <w:t xml:space="preserve">Jeder User des Chatprogramm erhält also im Hintergrund alle Nachrichten. Auch Nachrichten, die er selbst abgeschickt hat, </w:t>
      </w:r>
      <w:r w:rsidR="009A6642">
        <w:t>oder</w:t>
      </w:r>
      <w:r>
        <w:t xml:space="preserve"> die nicht an ihn geschickt wurden. Das Programm prüft nach Erhalt </w:t>
      </w:r>
      <w:r w:rsidR="009A6642">
        <w:t>einer</w:t>
      </w:r>
      <w:r>
        <w:t xml:space="preserve"> Nachricht, ob die Nachricht für den User bestimmt ist. Ist sie für den User bestimmt oder vom User abgeschickt worden, wird die Nachricht weiterverarbeitet, wenn nicht wird sie ignoriert. </w:t>
      </w:r>
    </w:p>
    <w:p w14:paraId="123ECEAA" w14:textId="77777777" w:rsidR="009A2E46" w:rsidRDefault="009A2E46" w:rsidP="009A2E46">
      <w:r>
        <w:t>Diese Methode hat zwei größere Nachteile:</w:t>
      </w:r>
    </w:p>
    <w:p w14:paraId="0E8AFB72" w14:textId="77777777" w:rsidR="009A2E46" w:rsidRDefault="009A2E46" w:rsidP="009A2E46">
      <w:pPr>
        <w:pStyle w:val="Listenabsatz"/>
        <w:numPr>
          <w:ilvl w:val="0"/>
          <w:numId w:val="23"/>
        </w:numPr>
      </w:pPr>
      <w:r>
        <w:t>Die Nachrichten können relativ einfach auch von dritten mitgelesen werden, für die die Nachrichten nicht bestimmt sind.</w:t>
      </w:r>
    </w:p>
    <w:p w14:paraId="04DCF3EC" w14:textId="7E24F347" w:rsidR="009A2E46" w:rsidRDefault="009A2E46" w:rsidP="009A2E46">
      <w:pPr>
        <w:pStyle w:val="Listenabsatz"/>
        <w:numPr>
          <w:ilvl w:val="0"/>
          <w:numId w:val="23"/>
        </w:numPr>
      </w:pPr>
      <w:r>
        <w:t xml:space="preserve">Existiert ein Username doppelt, können die Nachrichten nicht mehr eindeutig zugeordnet werden. Dies kann passieren, da </w:t>
      </w:r>
      <w:r w:rsidR="008D02A9">
        <w:t>die</w:t>
      </w:r>
      <w:r>
        <w:t xml:space="preserve"> Usernamen </w:t>
      </w:r>
      <w:r w:rsidR="008D02A9">
        <w:t xml:space="preserve">nicht </w:t>
      </w:r>
      <w:r>
        <w:t>auf Einzigartigkeit geprüft werden.</w:t>
      </w:r>
    </w:p>
    <w:p w14:paraId="2B865E5B" w14:textId="77777777" w:rsidR="009A2E46" w:rsidRDefault="009700B2" w:rsidP="00314367">
      <w:pPr>
        <w:pStyle w:val="berschrift2"/>
      </w:pPr>
      <w:bookmarkStart w:id="24" w:name="_Toc2855004"/>
      <w:r>
        <w:t>Codierung</w:t>
      </w:r>
      <w:r w:rsidR="009A2E46">
        <w:t xml:space="preserve"> einer Nachricht</w:t>
      </w:r>
      <w:bookmarkEnd w:id="24"/>
    </w:p>
    <w:p w14:paraId="5CDE96AF" w14:textId="14650A63" w:rsidR="009A2E46" w:rsidRDefault="009A2E46" w:rsidP="009A2E46">
      <w:r>
        <w:t xml:space="preserve">Die Informationen, die </w:t>
      </w:r>
      <w:r w:rsidR="009A6642">
        <w:t xml:space="preserve">eine Nachricht </w:t>
      </w:r>
      <w:commentRangeStart w:id="25"/>
      <w:commentRangeStart w:id="26"/>
      <w:r w:rsidR="009A6642">
        <w:t>charakterisieren</w:t>
      </w:r>
      <w:commentRangeEnd w:id="25"/>
      <w:r w:rsidR="009A6642">
        <w:rPr>
          <w:rStyle w:val="Kommentarzeichen"/>
        </w:rPr>
        <w:commentReference w:id="25"/>
      </w:r>
      <w:commentRangeEnd w:id="26"/>
      <w:r w:rsidR="00D03BCE">
        <w:rPr>
          <w:rStyle w:val="Kommentarzeichen"/>
        </w:rPr>
        <w:commentReference w:id="26"/>
      </w:r>
      <w:r>
        <w:t xml:space="preserve">, werden in einem String zusammengefasst und zwischen den einzelnen Informationen ein </w:t>
      </w:r>
      <w:r w:rsidR="009A6642">
        <w:t xml:space="preserve">spezielles </w:t>
      </w:r>
      <w:r>
        <w:t xml:space="preserve">Trennzeichen („$%&amp;“) eingefügt. Dieser String kann </w:t>
      </w:r>
      <w:r w:rsidR="009A6642">
        <w:t>anschließend</w:t>
      </w:r>
      <w:r>
        <w:t xml:space="preserve"> verschickt werden. Da das Trennzeichen </w:t>
      </w:r>
      <w:r w:rsidR="00174F20">
        <w:t xml:space="preserve">und die Reihenfolge </w:t>
      </w:r>
      <w:r w:rsidR="009A6642">
        <w:t xml:space="preserve">der Attribute </w:t>
      </w:r>
      <w:r>
        <w:t xml:space="preserve">bekannt </w:t>
      </w:r>
      <w:r w:rsidR="009A6642">
        <w:t>sind</w:t>
      </w:r>
      <w:r>
        <w:t xml:space="preserve">, können die Informationen vom Empfänger auch wieder </w:t>
      </w:r>
      <w:r w:rsidR="009700B2">
        <w:t>decodiert</w:t>
      </w:r>
      <w:r>
        <w:t xml:space="preserve"> werden. </w:t>
      </w:r>
    </w:p>
    <w:p w14:paraId="6247984E" w14:textId="77777777" w:rsidR="009A2E46" w:rsidRDefault="009A2E46" w:rsidP="00314367">
      <w:pPr>
        <w:pStyle w:val="berschrift2"/>
      </w:pPr>
      <w:bookmarkStart w:id="28" w:name="_Toc545306"/>
      <w:bookmarkStart w:id="29" w:name="_Ref2178169"/>
      <w:bookmarkStart w:id="30" w:name="_Ref2178177"/>
      <w:bookmarkStart w:id="31" w:name="_Ref2178187"/>
      <w:bookmarkStart w:id="32" w:name="_Toc2855005"/>
      <w:r>
        <w:t>Speicherung</w:t>
      </w:r>
      <w:bookmarkEnd w:id="28"/>
      <w:bookmarkEnd w:id="29"/>
      <w:bookmarkEnd w:id="30"/>
      <w:bookmarkEnd w:id="31"/>
      <w:bookmarkEnd w:id="32"/>
    </w:p>
    <w:p w14:paraId="6FAAD547" w14:textId="3AD1E8D3" w:rsidR="009A2E46" w:rsidRDefault="009A2E46" w:rsidP="009A2E46">
      <w:r>
        <w:t>Alle wichtigen Daten des Programms werden in einem XML-File gespeichert. Das XML-File wird beim Anlegen des eigenen Username</w:t>
      </w:r>
      <w:r w:rsidR="00174F20">
        <w:t>ns</w:t>
      </w:r>
      <w:r>
        <w:t xml:space="preserve"> erzeugt und mit dem Namen „Backupfile.xml“ im gleichen Ordner wie die .exe Datei gespeichert.</w:t>
      </w:r>
    </w:p>
    <w:p w14:paraId="07C5090C" w14:textId="034C31F7" w:rsidR="009A2E46" w:rsidRDefault="00052EE4" w:rsidP="009A2E46">
      <w:pPr>
        <w:rPr>
          <w:noProof/>
        </w:rPr>
      </w:pPr>
      <w:r>
        <w:t>Die</w:t>
      </w:r>
      <w:r w:rsidR="009A2E46">
        <w:t xml:space="preserve"> XML-Datei ist in mehreren </w:t>
      </w:r>
      <w:r>
        <w:t xml:space="preserve">Knoten </w:t>
      </w:r>
      <w:r w:rsidR="009A2E46">
        <w:t>und Attributen (</w:t>
      </w:r>
      <w:r>
        <w:t xml:space="preserve">Vgl.: </w:t>
      </w:r>
      <w:r w:rsidR="009A2E46">
        <w:t xml:space="preserve">Baumstruktur) organisiert. Der Aufbau dieser Datei ist in </w:t>
      </w:r>
      <w:r w:rsidR="009A2E46">
        <w:fldChar w:fldCharType="begin"/>
      </w:r>
      <w:r w:rsidR="009A2E46">
        <w:instrText xml:space="preserve"> REF _Ref451090 \h </w:instrText>
      </w:r>
      <w:r w:rsidR="009A2E46">
        <w:fldChar w:fldCharType="separate"/>
      </w:r>
      <w:r w:rsidR="009A2E46">
        <w:t xml:space="preserve">Abbildung </w:t>
      </w:r>
      <w:r w:rsidR="009A2E46">
        <w:rPr>
          <w:noProof/>
        </w:rPr>
        <w:t>1</w:t>
      </w:r>
      <w:r w:rsidR="009A2E46">
        <w:fldChar w:fldCharType="end"/>
      </w:r>
      <w:r w:rsidR="009A2E46">
        <w:t xml:space="preserve"> zu sehen.</w:t>
      </w:r>
    </w:p>
    <w:p w14:paraId="2CF8B567" w14:textId="77777777" w:rsidR="009A2E46" w:rsidRDefault="009A2E46" w:rsidP="009A2E46">
      <w:pPr>
        <w:keepNext/>
      </w:pPr>
      <w:r>
        <w:rPr>
          <w:noProof/>
          <w:lang w:eastAsia="de-DE"/>
        </w:rPr>
        <w:lastRenderedPageBreak/>
        <w:drawing>
          <wp:inline distT="0" distB="0" distL="0" distR="0" wp14:anchorId="2CC31A68" wp14:editId="53D8DF99">
            <wp:extent cx="5817304" cy="41681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968" r="65344" b="21836"/>
                    <a:stretch/>
                  </pic:blipFill>
                  <pic:spPr bwMode="auto">
                    <a:xfrm>
                      <a:off x="0" y="0"/>
                      <a:ext cx="5820690" cy="4170566"/>
                    </a:xfrm>
                    <a:prstGeom prst="rect">
                      <a:avLst/>
                    </a:prstGeom>
                    <a:ln>
                      <a:noFill/>
                    </a:ln>
                    <a:extLst>
                      <a:ext uri="{53640926-AAD7-44D8-BBD7-CCE9431645EC}">
                        <a14:shadowObscured xmlns:a14="http://schemas.microsoft.com/office/drawing/2010/main"/>
                      </a:ext>
                    </a:extLst>
                  </pic:spPr>
                </pic:pic>
              </a:graphicData>
            </a:graphic>
          </wp:inline>
        </w:drawing>
      </w:r>
    </w:p>
    <w:p w14:paraId="5C53F20E" w14:textId="77777777" w:rsidR="009A2E46" w:rsidRDefault="009A2E46" w:rsidP="009A2E46">
      <w:pPr>
        <w:pStyle w:val="Beschriftung"/>
      </w:pPr>
      <w:bookmarkStart w:id="33" w:name="_Ref451090"/>
      <w:r>
        <w:t xml:space="preserve">Abbildung </w:t>
      </w:r>
      <w:r>
        <w:rPr>
          <w:noProof/>
        </w:rPr>
        <w:fldChar w:fldCharType="begin"/>
      </w:r>
      <w:r>
        <w:rPr>
          <w:noProof/>
        </w:rPr>
        <w:instrText xml:space="preserve"> SEQ Abbildung \* ARABIC </w:instrText>
      </w:r>
      <w:r>
        <w:rPr>
          <w:noProof/>
        </w:rPr>
        <w:fldChar w:fldCharType="separate"/>
      </w:r>
      <w:r>
        <w:rPr>
          <w:noProof/>
        </w:rPr>
        <w:t>1</w:t>
      </w:r>
      <w:r>
        <w:rPr>
          <w:noProof/>
        </w:rPr>
        <w:fldChar w:fldCharType="end"/>
      </w:r>
      <w:bookmarkEnd w:id="33"/>
      <w:r>
        <w:t>: Muster-</w:t>
      </w:r>
      <w:proofErr w:type="spellStart"/>
      <w:r>
        <w:t>BackupFile</w:t>
      </w:r>
      <w:proofErr w:type="spellEnd"/>
    </w:p>
    <w:p w14:paraId="1B79E16C" w14:textId="5790F985" w:rsidR="009A2E46" w:rsidRDefault="009A2E46" w:rsidP="009A2E46">
      <w:r>
        <w:t>Die Datei enthält für jeden Chatkontakt eine</w:t>
      </w:r>
      <w:r w:rsidR="00052EE4">
        <w:t>n</w:t>
      </w:r>
      <w:r>
        <w:t xml:space="preserve"> </w:t>
      </w:r>
      <w:proofErr w:type="spellStart"/>
      <w:r w:rsidR="00174F20">
        <w:t>C</w:t>
      </w:r>
      <w:r>
        <w:t>hatcontact</w:t>
      </w:r>
      <w:proofErr w:type="spellEnd"/>
      <w:r>
        <w:t>-</w:t>
      </w:r>
      <w:r w:rsidR="00052EE4">
        <w:t>Knoten</w:t>
      </w:r>
      <w:r>
        <w:t>. An diese</w:t>
      </w:r>
      <w:r w:rsidR="00052EE4">
        <w:t>n</w:t>
      </w:r>
      <w:r>
        <w:t xml:space="preserve"> wird für jede Nachricht ein </w:t>
      </w:r>
      <w:r w:rsidR="00174F20">
        <w:t>M</w:t>
      </w:r>
      <w:r>
        <w:t>essage-</w:t>
      </w:r>
      <w:r w:rsidR="00052EE4">
        <w:t xml:space="preserve">Knoten </w:t>
      </w:r>
      <w:r>
        <w:t>angehängt Die Informationen zu den Kontakten und Nachrichten sind dabei in den Attributen gespeichert. Dies macht das Einfügen von neuen Kontakten und Nachrichten einfach, da lediglich ein neue</w:t>
      </w:r>
      <w:r w:rsidR="00052EE4">
        <w:t>r</w:t>
      </w:r>
      <w:r>
        <w:t xml:space="preserve"> </w:t>
      </w:r>
      <w:r w:rsidR="00052EE4">
        <w:t>Knoten</w:t>
      </w:r>
      <w:r>
        <w:t xml:space="preserve"> mit den jeweiligen Attributen erzeugt und diese</w:t>
      </w:r>
      <w:r w:rsidR="00052EE4">
        <w:t>r</w:t>
      </w:r>
      <w:r>
        <w:t xml:space="preserve"> an d</w:t>
      </w:r>
      <w:r w:rsidR="00052EE4">
        <w:t>en</w:t>
      </w:r>
      <w:r>
        <w:t xml:space="preserve"> entsprechende</w:t>
      </w:r>
      <w:r w:rsidR="00052EE4">
        <w:t>n</w:t>
      </w:r>
      <w:r>
        <w:t xml:space="preserve"> </w:t>
      </w:r>
      <w:r w:rsidR="00052EE4">
        <w:t>Oberknoten</w:t>
      </w:r>
      <w:r>
        <w:t xml:space="preserve"> angehängt wird.</w:t>
      </w:r>
    </w:p>
    <w:p w14:paraId="2DC9BA03" w14:textId="77777777" w:rsidR="009A2E46" w:rsidRDefault="009A2E46" w:rsidP="009A2E46">
      <w:r>
        <w:t xml:space="preserve">Durch die Baumstruktur können Informationen gezielt ausgelesen werden. </w:t>
      </w:r>
    </w:p>
    <w:p w14:paraId="2EF1CD66" w14:textId="77777777" w:rsidR="009A2E46" w:rsidRDefault="009A2E46">
      <w:pPr>
        <w:spacing w:after="160" w:line="259" w:lineRule="auto"/>
        <w:jc w:val="left"/>
      </w:pPr>
      <w:r>
        <w:br w:type="page"/>
      </w:r>
    </w:p>
    <w:p w14:paraId="0D618066" w14:textId="77777777" w:rsidR="00E65163" w:rsidRDefault="00E65163" w:rsidP="00E65163">
      <w:pPr>
        <w:pStyle w:val="berschrift1"/>
      </w:pPr>
      <w:bookmarkStart w:id="34" w:name="_Toc2855006"/>
      <w:r>
        <w:lastRenderedPageBreak/>
        <w:t>Anwenderdokumentation</w:t>
      </w:r>
      <w:bookmarkEnd w:id="34"/>
    </w:p>
    <w:p w14:paraId="70878153" w14:textId="77777777" w:rsidR="00E65163" w:rsidRDefault="00E65163" w:rsidP="00E65163">
      <w:r>
        <w:t>Die Hauptfunktion, die das Programm bietet, ist wie der Name schon sagt, das Chatten mit anderen Kontakten. Im Folgenden ist beschrieben, wie der User das Programm verwendet.</w:t>
      </w:r>
    </w:p>
    <w:p w14:paraId="197936CE" w14:textId="77777777" w:rsidR="00153F9C" w:rsidRDefault="00153F9C" w:rsidP="00153F9C">
      <w:pPr>
        <w:pStyle w:val="berschrift2"/>
      </w:pPr>
      <w:bookmarkStart w:id="35" w:name="_Toc2855007"/>
      <w:r>
        <w:t>Starten des Chatprogramms</w:t>
      </w:r>
      <w:bookmarkEnd w:id="35"/>
    </w:p>
    <w:p w14:paraId="5A3834CE" w14:textId="77777777" w:rsidR="00153F9C" w:rsidRPr="00153F9C" w:rsidRDefault="00153F9C" w:rsidP="00153F9C">
      <w:r>
        <w:t xml:space="preserve">Wird das Programm zum ersten Mal gestartet, muss ein Username eingegeben werden. Dieser muss zwischen 3 und 20 Zeichen lang sein und kann im Nachhinein nicht mehr geändert werden. </w:t>
      </w:r>
      <w:r w:rsidR="00912B15">
        <w:t>Bei allen folgenden Programmstarts werden alle Daten automatisch geladen.</w:t>
      </w:r>
    </w:p>
    <w:p w14:paraId="394EB6FA" w14:textId="77777777" w:rsidR="00E65163" w:rsidRDefault="00E65163" w:rsidP="00E65163">
      <w:pPr>
        <w:pStyle w:val="berschrift2"/>
      </w:pPr>
      <w:bookmarkStart w:id="36" w:name="_Toc2855008"/>
      <w:r>
        <w:t>Kontakte hinzufügen und löschen</w:t>
      </w:r>
      <w:bookmarkEnd w:id="36"/>
    </w:p>
    <w:p w14:paraId="1BCE5D21" w14:textId="03242BD6" w:rsidR="00E65163" w:rsidRDefault="00E65163" w:rsidP="00E65163">
      <w:r>
        <w:t>Der Benutzer hat zunächst die Möglichkeit über den Button „Kontakt hinzufügen“ einen neuen Kontakt in seiner Kontaktliste zu erstellen. Hierfür muss er lediglich dessen Benutzernamen in das angezeigte Dialogfeld eingeben. Die Anzahl an Kontakten ist nicht beschränkt. Ein hinzugefügter Kontakt kann auch über den Button „Kontakt löschen“ wieder entfernt werden. Hierdurch werden jedoch auch alle bisher mit diesem Kontakt ausgetauschten Nachrichten unwiderruflich gelöscht.</w:t>
      </w:r>
    </w:p>
    <w:p w14:paraId="56D77954" w14:textId="77777777" w:rsidR="00E65163" w:rsidRDefault="00E65163" w:rsidP="00E65163">
      <w:pPr>
        <w:pStyle w:val="berschrift2"/>
      </w:pPr>
      <w:bookmarkStart w:id="37" w:name="_Toc2855009"/>
      <w:r>
        <w:t>Nachrichten Senden</w:t>
      </w:r>
      <w:bookmarkEnd w:id="37"/>
    </w:p>
    <w:p w14:paraId="23566A27" w14:textId="55315453" w:rsidR="00E65163" w:rsidRDefault="00AB7B04" w:rsidP="00E65163">
      <w:r>
        <w:t xml:space="preserve">Es </w:t>
      </w:r>
      <w:r w:rsidR="00E65163">
        <w:t>können nur Textnachrichten</w:t>
      </w:r>
      <w:r>
        <w:t xml:space="preserve"> versendet werden</w:t>
      </w:r>
      <w:r w:rsidR="00E65163">
        <w:t>, die jedoch nicht in der Zeichenanzahl beschränkt sind. Um eine Nachricht zu verschicken</w:t>
      </w:r>
      <w:r w:rsidR="00B279E9">
        <w:t>,</w:t>
      </w:r>
      <w:r w:rsidR="00E65163">
        <w:t xml:space="preserve"> muss der Text zunächst in die große TextBox </w:t>
      </w:r>
      <w:r w:rsidR="00B279E9">
        <w:t xml:space="preserve">rechts unten </w:t>
      </w:r>
      <w:r w:rsidR="00E65163">
        <w:t xml:space="preserve">eingegeben und der Kontakt, an den die Nachricht gesendet werden soll ausgewählt werden. </w:t>
      </w:r>
      <w:r w:rsidR="00052EE4">
        <w:t xml:space="preserve">Dafür muss auf den entsprechenden Benutzernamen in der linken Liste geklickt werden. </w:t>
      </w:r>
      <w:r w:rsidR="00E65163">
        <w:t>Anschließend kann die Nachricht wahlweise über den Button „Senden“ oder das Drücken der ENTER-Taste abgeschickt werden</w:t>
      </w:r>
      <w:r>
        <w:t>. Anschließend wird sie im</w:t>
      </w:r>
      <w:r w:rsidR="00E65163">
        <w:t xml:space="preserve"> Nachrichtenverlauf </w:t>
      </w:r>
      <w:r>
        <w:t xml:space="preserve">oberhalb der TextBox </w:t>
      </w:r>
      <w:r w:rsidR="00E65163">
        <w:t xml:space="preserve">dargestellt. </w:t>
      </w:r>
      <w:r>
        <w:t>Es ist nicht möglich</w:t>
      </w:r>
      <w:r w:rsidR="00E65163">
        <w:t xml:space="preserve"> Nachrichten</w:t>
      </w:r>
      <w:r>
        <w:t xml:space="preserve"> zu verschicken</w:t>
      </w:r>
      <w:r w:rsidR="00E65163">
        <w:t xml:space="preserve">, ohne dass ein Kontakt </w:t>
      </w:r>
      <w:r>
        <w:t>ausgewählt ist.</w:t>
      </w:r>
    </w:p>
    <w:p w14:paraId="45331D74" w14:textId="77777777" w:rsidR="00E65163" w:rsidRDefault="00E65163" w:rsidP="00E65163">
      <w:pPr>
        <w:pStyle w:val="berschrift2"/>
      </w:pPr>
      <w:bookmarkStart w:id="38" w:name="_Toc2855010"/>
      <w:r>
        <w:t xml:space="preserve">Nachrichten </w:t>
      </w:r>
      <w:r w:rsidR="00153F9C">
        <w:t>empfangen</w:t>
      </w:r>
      <w:bookmarkEnd w:id="38"/>
    </w:p>
    <w:p w14:paraId="54FDC953" w14:textId="77777777" w:rsidR="00153F9C" w:rsidRDefault="00E65163" w:rsidP="00E65163">
      <w:r>
        <w:t>Erhält der Benutzer eine Nachricht</w:t>
      </w:r>
      <w:r w:rsidR="00153F9C">
        <w:t>,</w:t>
      </w:r>
      <w:r>
        <w:t xml:space="preserve"> wird er durch einen Benachrichtigungston und ein Popup darauf hingewiesen. Dem Text des Popups kann er direkt entnehmen, von welchem seiner Kontakte die Nachricht gekommen ist. Ist dieser Kontakt gerade ausgewählt, wird die empfangene Nachricht auch </w:t>
      </w:r>
      <w:r w:rsidR="00153F9C">
        <w:t>sofort angezeigt.</w:t>
      </w:r>
    </w:p>
    <w:p w14:paraId="27215B5B" w14:textId="77777777" w:rsidR="00E65163" w:rsidRDefault="00E65163" w:rsidP="00E65163">
      <w:r>
        <w:t>Sollte der Sender einer Nachricht nicht in der Kontaktliste des Benutzers sein, erscheint ein Dialogfenster, das ihn auf die neue Nachricht hinweist. Der Benutzer kann sich daraufhin entscheiden, ob er den Sender, als neuen Kontakt, seiner Kontaktliste hinzufügen will, oder ob die Nachricht ignoriert werden soll.</w:t>
      </w:r>
    </w:p>
    <w:p w14:paraId="45BA829B" w14:textId="77777777" w:rsidR="00912B15" w:rsidRDefault="00912B15" w:rsidP="00E65163"/>
    <w:p w14:paraId="1F315844" w14:textId="77777777" w:rsidR="00E65163" w:rsidRDefault="00E65163" w:rsidP="00E65163">
      <w:pPr>
        <w:pStyle w:val="berschrift2"/>
      </w:pPr>
      <w:bookmarkStart w:id="39" w:name="_Toc2855011"/>
      <w:r>
        <w:lastRenderedPageBreak/>
        <w:t>Speicherung</w:t>
      </w:r>
      <w:bookmarkEnd w:id="39"/>
    </w:p>
    <w:p w14:paraId="4313E805" w14:textId="77777777" w:rsidR="00AB3406" w:rsidRDefault="00E65163" w:rsidP="00E65163">
      <w:r>
        <w:t xml:space="preserve">Empfange oder gesendete Nachrichten werden immer sofort in einem Backupfile gespeichert. Dadurch ist es möglich, dass mehrere Chats parallel geführt werden können und alte Nachrichten immer im Verlauf angezeigt werden. Darüber hinaus sind die Nachrichten auch nach </w:t>
      </w:r>
      <w:r w:rsidR="00153F9C">
        <w:t>dem</w:t>
      </w:r>
      <w:r>
        <w:t xml:space="preserve"> Schließen und erneuten Öffnen des Programms noch verfügbar und werden nach dem Auswählen eines Kontakts im Verlauf dargestellt.</w:t>
      </w:r>
    </w:p>
    <w:p w14:paraId="6DB8CDF2" w14:textId="77777777" w:rsidR="00153F9C" w:rsidRDefault="00153F9C" w:rsidP="00E65163">
      <w:r>
        <w:t>Alle Daten werden in einer Datei namens Backupfile gespeichert. Dieses sollte deshalb nicht gelöscht werden.</w:t>
      </w:r>
    </w:p>
    <w:p w14:paraId="65C1BDB7" w14:textId="77777777" w:rsidR="00912B15" w:rsidRDefault="00912B15" w:rsidP="00912B15">
      <w:pPr>
        <w:pStyle w:val="berschrift2"/>
      </w:pPr>
      <w:bookmarkStart w:id="40" w:name="_Toc2855012"/>
      <w:r>
        <w:t>Fehlerbehebung</w:t>
      </w:r>
      <w:bookmarkEnd w:id="40"/>
    </w:p>
    <w:p w14:paraId="5497F89C" w14:textId="4853DC44" w:rsidR="00153F9C" w:rsidRDefault="00912B15" w:rsidP="00E65163">
      <w:r>
        <w:t xml:space="preserve">Erscheinen während der Benutzung des Programms Fehlermeldungen, sollte der Benutzer den angezeigten Anweisungen folgen. </w:t>
      </w:r>
      <w:r w:rsidR="00153F9C">
        <w:t>Sollten unvorhergesehene Fehler auftreten, kann es helfen</w:t>
      </w:r>
      <w:r w:rsidR="00F5125A">
        <w:t>,</w:t>
      </w:r>
      <w:r w:rsidR="00153F9C">
        <w:t xml:space="preserve"> das Backupfile </w:t>
      </w:r>
      <w:r>
        <w:t xml:space="preserve">dennoch </w:t>
      </w:r>
      <w:r w:rsidR="00153F9C">
        <w:t>zu löschen, wodurch das Programm auf Werkseinstellungen zurückgesetzt wird.</w:t>
      </w:r>
      <w:r w:rsidR="00E6502D">
        <w:t xml:space="preserve"> Das bedeutet auch, dass alle Nachrichten und Kontakte gelöscht werden.</w:t>
      </w:r>
    </w:p>
    <w:p w14:paraId="65295E6C" w14:textId="5435F2B8" w:rsidR="00F5125A" w:rsidRDefault="00F5125A">
      <w:pPr>
        <w:spacing w:after="160" w:line="259" w:lineRule="auto"/>
        <w:jc w:val="left"/>
      </w:pPr>
      <w:r>
        <w:br w:type="page"/>
      </w:r>
    </w:p>
    <w:p w14:paraId="34AD6AC4" w14:textId="72647828" w:rsidR="00E42F8B" w:rsidRDefault="00CB3E5A" w:rsidP="00F5125A">
      <w:pPr>
        <w:pStyle w:val="berschrift1"/>
      </w:pPr>
      <w:bookmarkStart w:id="41" w:name="_Toc2855013"/>
      <w:r>
        <w:lastRenderedPageBreak/>
        <w:t>Literaturverzeichnis</w:t>
      </w:r>
      <w:bookmarkEnd w:id="41"/>
    </w:p>
    <w:p w14:paraId="11C0BEB6" w14:textId="77777777" w:rsidR="00CB3E5A" w:rsidRPr="00CB3E5A" w:rsidRDefault="00D83C20" w:rsidP="00F5125A">
      <w:pPr>
        <w:pStyle w:val="Textkrper"/>
        <w:rPr>
          <w:rFonts w:ascii="Arial" w:hAnsi="Arial"/>
        </w:rPr>
      </w:pPr>
      <w:hyperlink r:id="rId12" w:history="1">
        <w:r w:rsidR="00CB3E5A" w:rsidRPr="00CB3E5A">
          <w:rPr>
            <w:rStyle w:val="Hyperlink"/>
            <w:rFonts w:ascii="Arial" w:hAnsi="Arial"/>
            <w:color w:val="auto"/>
            <w:u w:val="none"/>
          </w:rPr>
          <w:t>https://de.ryte.com/wiki/IP-Adresse</w:t>
        </w:r>
      </w:hyperlink>
    </w:p>
    <w:p w14:paraId="2A610357" w14:textId="77777777" w:rsidR="00CB3E5A" w:rsidRPr="00CB3E5A" w:rsidRDefault="00D83C20" w:rsidP="00F5125A">
      <w:pPr>
        <w:pStyle w:val="Textkrper"/>
        <w:rPr>
          <w:rStyle w:val="Hyperlink"/>
          <w:rFonts w:ascii="Arial" w:hAnsi="Arial"/>
          <w:color w:val="auto"/>
          <w:u w:val="none"/>
        </w:rPr>
      </w:pPr>
      <w:hyperlink r:id="rId13" w:history="1">
        <w:r w:rsidR="00CB3E5A" w:rsidRPr="00CB3E5A">
          <w:rPr>
            <w:rStyle w:val="Hyperlink"/>
            <w:rFonts w:ascii="Arial" w:hAnsi="Arial"/>
            <w:color w:val="auto"/>
            <w:u w:val="none"/>
          </w:rPr>
          <w:t>https://de.wikipedia.org/wiki/User-Thread</w:t>
        </w:r>
      </w:hyperlink>
    </w:p>
    <w:p w14:paraId="66C9F56C" w14:textId="77777777" w:rsidR="00CB3E5A" w:rsidRPr="00CB3E5A" w:rsidRDefault="00D83C20" w:rsidP="00F5125A">
      <w:pPr>
        <w:pStyle w:val="Textkrper"/>
        <w:rPr>
          <w:rStyle w:val="Hyperlink"/>
          <w:rFonts w:ascii="Arial" w:hAnsi="Arial"/>
          <w:color w:val="auto"/>
          <w:u w:val="none"/>
        </w:rPr>
      </w:pPr>
      <w:hyperlink r:id="rId14" w:history="1">
        <w:r w:rsidR="00CB3E5A" w:rsidRPr="00CB3E5A">
          <w:rPr>
            <w:rStyle w:val="Hyperlink"/>
            <w:rFonts w:ascii="Arial" w:hAnsi="Arial"/>
            <w:color w:val="auto"/>
            <w:u w:val="none"/>
          </w:rPr>
          <w:t>https://docs.microsoft.com/de-de/dotnet/csharp/programming-guide/delegates/using-delegates</w:t>
        </w:r>
      </w:hyperlink>
    </w:p>
    <w:p w14:paraId="6CD921C0" w14:textId="77777777" w:rsidR="00CB3E5A" w:rsidRPr="00CB3E5A" w:rsidRDefault="00D83C20" w:rsidP="00F5125A">
      <w:pPr>
        <w:pStyle w:val="Textkrper"/>
        <w:rPr>
          <w:rFonts w:ascii="Arial" w:hAnsi="Arial"/>
        </w:rPr>
      </w:pPr>
      <w:hyperlink r:id="rId15" w:history="1">
        <w:r w:rsidR="00CB3E5A" w:rsidRPr="00CB3E5A">
          <w:rPr>
            <w:rStyle w:val="Hyperlink"/>
            <w:rFonts w:ascii="Arial" w:hAnsi="Arial"/>
            <w:color w:val="auto"/>
            <w:u w:val="none"/>
          </w:rPr>
          <w:t>https://www.dreamincode.net/forums/topic/231058-peer-to-peer-chat-advanced/</w:t>
        </w:r>
      </w:hyperlink>
    </w:p>
    <w:p w14:paraId="60F0A3B5" w14:textId="77777777" w:rsidR="00CB3E5A" w:rsidRPr="00CB3E5A" w:rsidRDefault="00D83C20" w:rsidP="00F5125A">
      <w:pPr>
        <w:pStyle w:val="Textkrper"/>
        <w:rPr>
          <w:rFonts w:ascii="Arial" w:hAnsi="Arial"/>
        </w:rPr>
      </w:pPr>
      <w:hyperlink r:id="rId16" w:history="1">
        <w:r w:rsidR="00CB3E5A" w:rsidRPr="00CB3E5A">
          <w:rPr>
            <w:rStyle w:val="Hyperlink"/>
            <w:rFonts w:ascii="Arial" w:hAnsi="Arial"/>
            <w:color w:val="auto"/>
            <w:u w:val="none"/>
          </w:rPr>
          <w:t>https://www.ip-insider.de/was-ist-ein-netzwerk-port-a-691212/</w:t>
        </w:r>
      </w:hyperlink>
    </w:p>
    <w:p w14:paraId="0626640A" w14:textId="38E4F0D8" w:rsidR="00F5125A" w:rsidRDefault="00F5125A" w:rsidP="00F5125A">
      <w:pPr>
        <w:rPr>
          <w:rFonts w:cs="Arial"/>
        </w:rPr>
      </w:pPr>
    </w:p>
    <w:p w14:paraId="41F85AE5" w14:textId="77777777" w:rsidR="00CB3E5A" w:rsidRPr="00CB3E5A" w:rsidRDefault="00CB3E5A" w:rsidP="00F5125A">
      <w:pPr>
        <w:rPr>
          <w:rFonts w:cs="Arial"/>
        </w:rPr>
      </w:pPr>
    </w:p>
    <w:p w14:paraId="40C585FA" w14:textId="48A59FF1" w:rsidR="00CB3E5A" w:rsidRPr="00F5125A" w:rsidRDefault="00CB3E5A" w:rsidP="00CB3E5A">
      <w:pPr>
        <w:ind w:left="993" w:hanging="993"/>
        <w:jc w:val="left"/>
      </w:pPr>
      <w:r>
        <w:t xml:space="preserve">Hartmut Ernst, Jochen Schmidt, Gerd </w:t>
      </w:r>
      <w:proofErr w:type="spellStart"/>
      <w:r>
        <w:t>Beneken</w:t>
      </w:r>
      <w:proofErr w:type="spellEnd"/>
      <w:r>
        <w:t>:</w:t>
      </w:r>
      <w:r>
        <w:tab/>
        <w:t>Grundkurs Informatik, Grundlagen und Konzepte für die Erfolgreiche IT-Praxis – Eine umfassende, praxisorientierte Einführung, Springer, 6. Auflage, Wiesbaden 2016</w:t>
      </w:r>
    </w:p>
    <w:sectPr w:rsidR="00CB3E5A" w:rsidRPr="00F5125A" w:rsidSect="00E136B9">
      <w:headerReference w:type="default" r:id="rId17"/>
      <w:footerReference w:type="default" r:id="rId18"/>
      <w:pgSz w:w="11906" w:h="16838"/>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9" w:author="DEKATLUC" w:date="2019-02-27T16:28:00Z" w:initials="D">
    <w:p w14:paraId="7CDA3909" w14:textId="31AF9D6E" w:rsidR="005702E6" w:rsidRDefault="005702E6">
      <w:pPr>
        <w:pStyle w:val="Kommentartext"/>
      </w:pPr>
      <w:r>
        <w:rPr>
          <w:rStyle w:val="Kommentarzeichen"/>
        </w:rPr>
        <w:annotationRef/>
      </w:r>
      <w:r>
        <w:t>Was habe ich dadurch für einen Vorteil? Also für was kann ich das beispielsweise verwenden?</w:t>
      </w:r>
    </w:p>
  </w:comment>
  <w:comment w:id="20" w:author="Jacqueline Kaefer" w:date="2019-03-07T14:19:00Z" w:initials="JK">
    <w:p w14:paraId="0CC27CD0" w14:textId="1C3AF4DB" w:rsidR="00D03BCE" w:rsidRDefault="00D03BCE">
      <w:pPr>
        <w:pStyle w:val="Kommentartext"/>
      </w:pPr>
      <w:r>
        <w:rPr>
          <w:rStyle w:val="Kommentarzeichen"/>
        </w:rPr>
        <w:annotationRef/>
      </w:r>
    </w:p>
  </w:comment>
  <w:comment w:id="25" w:author="DEKATLUC" w:date="2019-02-27T16:39:00Z" w:initials="D">
    <w:p w14:paraId="088D5A6E" w14:textId="5A9D17AC" w:rsidR="009A6642" w:rsidRDefault="009A6642">
      <w:pPr>
        <w:pStyle w:val="Kommentartext"/>
      </w:pPr>
      <w:bookmarkStart w:id="27" w:name="_GoBack"/>
      <w:bookmarkEnd w:id="27"/>
      <w:r>
        <w:rPr>
          <w:rStyle w:val="Kommentarzeichen"/>
        </w:rPr>
        <w:annotationRef/>
      </w:r>
      <w:r>
        <w:t>Nur als Vorschlag</w:t>
      </w:r>
    </w:p>
  </w:comment>
  <w:comment w:id="26" w:author="Jacqueline Kaefer" w:date="2019-03-07T14:20:00Z" w:initials="JK">
    <w:p w14:paraId="1CD03F5E" w14:textId="7C1BA966" w:rsidR="00D03BCE" w:rsidRDefault="00D03BCE">
      <w:pPr>
        <w:pStyle w:val="Kommentartext"/>
      </w:pPr>
      <w:r>
        <w:rPr>
          <w:rStyle w:val="Kommentarzeichen"/>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DA3909" w15:done="1"/>
  <w15:commentEx w15:paraId="0CC27CD0" w15:paraIdParent="7CDA3909" w15:done="1"/>
  <w15:commentEx w15:paraId="088D5A6E" w15:done="1"/>
  <w15:commentEx w15:paraId="1CD03F5E" w15:paraIdParent="088D5A6E"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DA3909" w16cid:durableId="202BA639"/>
  <w16cid:commentId w16cid:paraId="0CC27CD0" w16cid:durableId="202BA70F"/>
  <w16cid:commentId w16cid:paraId="088D5A6E" w16cid:durableId="202BA63B"/>
  <w16cid:commentId w16cid:paraId="1CD03F5E" w16cid:durableId="202BA7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FDDC73" w14:textId="77777777" w:rsidR="00D83C20" w:rsidRDefault="00D83C20" w:rsidP="003731B1">
      <w:pPr>
        <w:spacing w:line="240" w:lineRule="auto"/>
      </w:pPr>
      <w:r>
        <w:separator/>
      </w:r>
    </w:p>
  </w:endnote>
  <w:endnote w:type="continuationSeparator" w:id="0">
    <w:p w14:paraId="6FBAA0ED" w14:textId="77777777" w:rsidR="00D83C20" w:rsidRDefault="00D83C20" w:rsidP="003731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0162155"/>
      <w:docPartObj>
        <w:docPartGallery w:val="Page Numbers (Bottom of Page)"/>
        <w:docPartUnique/>
      </w:docPartObj>
    </w:sdtPr>
    <w:sdtEndPr/>
    <w:sdtContent>
      <w:sdt>
        <w:sdtPr>
          <w:id w:val="-1769616900"/>
          <w:docPartObj>
            <w:docPartGallery w:val="Page Numbers (Top of Page)"/>
            <w:docPartUnique/>
          </w:docPartObj>
        </w:sdtPr>
        <w:sdtEndPr/>
        <w:sdtContent>
          <w:p w14:paraId="17A7F8EB" w14:textId="62E8BAF3" w:rsidR="00943D8E" w:rsidRDefault="00943D8E" w:rsidP="00E65163">
            <w:pPr>
              <w:pStyle w:val="Fuzeile"/>
              <w:tabs>
                <w:tab w:val="left" w:pos="390"/>
              </w:tabs>
              <w:jc w:val="left"/>
            </w:pPr>
            <w:r>
              <w:t>Jacqueline Kaefer &amp; Luca Katzenberger</w:t>
            </w:r>
            <w:r>
              <w:tab/>
            </w:r>
            <w:r>
              <w:tab/>
              <w:t xml:space="preserve">Seite </w:t>
            </w:r>
            <w:r>
              <w:rPr>
                <w:b/>
                <w:bCs/>
                <w:szCs w:val="24"/>
              </w:rPr>
              <w:fldChar w:fldCharType="begin"/>
            </w:r>
            <w:r>
              <w:rPr>
                <w:b/>
                <w:bCs/>
              </w:rPr>
              <w:instrText>PAGE</w:instrText>
            </w:r>
            <w:r>
              <w:rPr>
                <w:b/>
                <w:bCs/>
                <w:szCs w:val="24"/>
              </w:rPr>
              <w:fldChar w:fldCharType="separate"/>
            </w:r>
            <w:r w:rsidR="0008407C">
              <w:rPr>
                <w:b/>
                <w:bCs/>
                <w:noProof/>
              </w:rPr>
              <w:t>6</w:t>
            </w:r>
            <w:r>
              <w:rPr>
                <w:b/>
                <w:bCs/>
                <w:szCs w:val="24"/>
              </w:rPr>
              <w:fldChar w:fldCharType="end"/>
            </w:r>
            <w:r>
              <w:t xml:space="preserve"> von </w:t>
            </w:r>
            <w:r>
              <w:rPr>
                <w:b/>
                <w:bCs/>
                <w:szCs w:val="24"/>
              </w:rPr>
              <w:fldChar w:fldCharType="begin"/>
            </w:r>
            <w:r>
              <w:rPr>
                <w:b/>
                <w:bCs/>
              </w:rPr>
              <w:instrText>NUMPAGES</w:instrText>
            </w:r>
            <w:r>
              <w:rPr>
                <w:b/>
                <w:bCs/>
                <w:szCs w:val="24"/>
              </w:rPr>
              <w:fldChar w:fldCharType="separate"/>
            </w:r>
            <w:r w:rsidR="0008407C">
              <w:rPr>
                <w:b/>
                <w:bCs/>
                <w:noProof/>
              </w:rPr>
              <w:t>12</w:t>
            </w:r>
            <w:r>
              <w:rPr>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5B3BE4" w14:textId="77777777" w:rsidR="00D83C20" w:rsidRDefault="00D83C20" w:rsidP="003731B1">
      <w:pPr>
        <w:spacing w:line="240" w:lineRule="auto"/>
      </w:pPr>
      <w:r>
        <w:separator/>
      </w:r>
    </w:p>
  </w:footnote>
  <w:footnote w:type="continuationSeparator" w:id="0">
    <w:p w14:paraId="23424A71" w14:textId="77777777" w:rsidR="00D83C20" w:rsidRDefault="00D83C20" w:rsidP="003731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15679" w14:textId="77777777" w:rsidR="00943D8E" w:rsidRDefault="00943D8E">
    <w:pPr>
      <w:pStyle w:val="Kopfzeile"/>
    </w:pPr>
    <w:r>
      <w:t xml:space="preserve">DHBW Karlsruhe </w:t>
    </w:r>
    <w:r>
      <w:tab/>
      <w:t>Informatikprojekt Chatprogramm</w:t>
    </w:r>
    <w:r>
      <w:tab/>
      <w:t>01.03.2019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1089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69538B5"/>
    <w:multiLevelType w:val="hybridMultilevel"/>
    <w:tmpl w:val="038205A8"/>
    <w:lvl w:ilvl="0" w:tplc="7632BDE2">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B823109"/>
    <w:multiLevelType w:val="multilevel"/>
    <w:tmpl w:val="B4746178"/>
    <w:lvl w:ilvl="0">
      <w:start w:val="1"/>
      <w:numFmt w:val="lowerLetter"/>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2.%3."/>
      <w:lvlJc w:val="left"/>
      <w:pPr>
        <w:ind w:left="0" w:firstLine="0"/>
      </w:pPr>
      <w:rPr>
        <w:rFonts w:hint="default"/>
      </w:rPr>
    </w:lvl>
    <w:lvl w:ilvl="3">
      <w:start w:val="1"/>
      <w:numFmt w:val="decimal"/>
      <w:lvlText w:val="%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tabs>
          <w:tab w:val="num" w:pos="142"/>
        </w:tabs>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 w15:restartNumberingAfterBreak="0">
    <w:nsid w:val="10CE69E3"/>
    <w:multiLevelType w:val="hybridMultilevel"/>
    <w:tmpl w:val="BCE644B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AE032DF"/>
    <w:multiLevelType w:val="hybridMultilevel"/>
    <w:tmpl w:val="8910D0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5CD6DDA"/>
    <w:multiLevelType w:val="hybridMultilevel"/>
    <w:tmpl w:val="03B45254"/>
    <w:lvl w:ilvl="0" w:tplc="538CA8F8">
      <w:start w:val="1"/>
      <w:numFmt w:val="upperRoman"/>
      <w:lvlText w:val="%1."/>
      <w:lvlJc w:val="left"/>
      <w:pPr>
        <w:ind w:left="1080" w:hanging="720"/>
      </w:pPr>
      <w:rPr>
        <w:rFonts w:hint="default"/>
      </w:rPr>
    </w:lvl>
    <w:lvl w:ilvl="1" w:tplc="C1BE107E">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F7D7AD8"/>
    <w:multiLevelType w:val="hybridMultilevel"/>
    <w:tmpl w:val="7F3C9606"/>
    <w:lvl w:ilvl="0" w:tplc="64E29DAC">
      <w:numFmt w:val="bullet"/>
      <w:lvlText w:val="-"/>
      <w:lvlJc w:val="left"/>
      <w:pPr>
        <w:ind w:left="720" w:hanging="360"/>
      </w:pPr>
      <w:rPr>
        <w:rFonts w:ascii="Tahoma" w:eastAsia="Times New Roman"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23A13EA"/>
    <w:multiLevelType w:val="hybridMultilevel"/>
    <w:tmpl w:val="B608E79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FE57944"/>
    <w:multiLevelType w:val="hybridMultilevel"/>
    <w:tmpl w:val="CB0C272E"/>
    <w:lvl w:ilvl="0" w:tplc="F0FCA5D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5405D74"/>
    <w:multiLevelType w:val="hybridMultilevel"/>
    <w:tmpl w:val="E9E46D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5AB6F00"/>
    <w:multiLevelType w:val="multilevel"/>
    <w:tmpl w:val="47C0F2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AE62554"/>
    <w:multiLevelType w:val="multilevel"/>
    <w:tmpl w:val="21203996"/>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BD85B71"/>
    <w:multiLevelType w:val="multilevel"/>
    <w:tmpl w:val="B33EE294"/>
    <w:lvl w:ilvl="0">
      <w:start w:val="1"/>
      <w:numFmt w:val="upperRoman"/>
      <w:lvlText w:val="%1."/>
      <w:lvlJc w:val="righ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3" w15:restartNumberingAfterBreak="0">
    <w:nsid w:val="4E740786"/>
    <w:multiLevelType w:val="multilevel"/>
    <w:tmpl w:val="47C0F2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F0545E7"/>
    <w:multiLevelType w:val="hybridMultilevel"/>
    <w:tmpl w:val="1362DF6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573772E"/>
    <w:multiLevelType w:val="hybridMultilevel"/>
    <w:tmpl w:val="053406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9375F7C"/>
    <w:multiLevelType w:val="hybridMultilevel"/>
    <w:tmpl w:val="A0008C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97B1971"/>
    <w:multiLevelType w:val="hybridMultilevel"/>
    <w:tmpl w:val="83302A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D4D166D"/>
    <w:multiLevelType w:val="multilevel"/>
    <w:tmpl w:val="C340FA1A"/>
    <w:lvl w:ilvl="0">
      <w:start w:val="1"/>
      <w:numFmt w:val="upperRoman"/>
      <w:pStyle w:val="berschrift1"/>
      <w:lvlText w:val="%1."/>
      <w:lvlJc w:val="left"/>
      <w:pPr>
        <w:ind w:left="0" w:firstLine="0"/>
      </w:pPr>
      <w:rPr>
        <w:rFonts w:hint="default"/>
      </w:rPr>
    </w:lvl>
    <w:lvl w:ilvl="1">
      <w:start w:val="1"/>
      <w:numFmt w:val="decimal"/>
      <w:pStyle w:val="berschrift2"/>
      <w:lvlText w:val="%2."/>
      <w:lvlJc w:val="left"/>
      <w:pPr>
        <w:ind w:left="0" w:firstLine="0"/>
      </w:pPr>
      <w:rPr>
        <w:rFonts w:hint="default"/>
      </w:rPr>
    </w:lvl>
    <w:lvl w:ilvl="2">
      <w:start w:val="1"/>
      <w:numFmt w:val="decimal"/>
      <w:pStyle w:val="berschrift3"/>
      <w:lvlText w:val="%2.%3."/>
      <w:lvlJc w:val="left"/>
      <w:pPr>
        <w:ind w:left="0" w:firstLine="0"/>
      </w:pPr>
      <w:rPr>
        <w:rFonts w:hint="default"/>
      </w:rPr>
    </w:lvl>
    <w:lvl w:ilvl="3">
      <w:start w:val="1"/>
      <w:numFmt w:val="decimal"/>
      <w:pStyle w:val="berschrift4"/>
      <w:lvlText w:val="%2.%3.%4"/>
      <w:lvlJc w:val="left"/>
      <w:pPr>
        <w:ind w:left="0" w:firstLine="0"/>
      </w:pPr>
      <w:rPr>
        <w:rFonts w:hint="default"/>
      </w:rPr>
    </w:lvl>
    <w:lvl w:ilvl="4">
      <w:start w:val="1"/>
      <w:numFmt w:val="lowerLetter"/>
      <w:pStyle w:val="berschrift5"/>
      <w:lvlText w:val="%5."/>
      <w:lvlJc w:val="left"/>
      <w:pPr>
        <w:ind w:left="0" w:firstLine="0"/>
      </w:pPr>
      <w:rPr>
        <w:rFonts w:hint="default"/>
      </w:rPr>
    </w:lvl>
    <w:lvl w:ilvl="5">
      <w:start w:val="1"/>
      <w:numFmt w:val="lowerRoman"/>
      <w:lvlText w:val="%6."/>
      <w:lvlJc w:val="right"/>
      <w:pPr>
        <w:tabs>
          <w:tab w:val="num" w:pos="142"/>
        </w:tabs>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9" w15:restartNumberingAfterBreak="0">
    <w:nsid w:val="5DCD4DB8"/>
    <w:multiLevelType w:val="multilevel"/>
    <w:tmpl w:val="D818B0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1B617D4"/>
    <w:multiLevelType w:val="hybridMultilevel"/>
    <w:tmpl w:val="B4EAF4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5657F4D"/>
    <w:multiLevelType w:val="hybridMultilevel"/>
    <w:tmpl w:val="56B855D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63948BF"/>
    <w:multiLevelType w:val="hybridMultilevel"/>
    <w:tmpl w:val="CC58ED40"/>
    <w:lvl w:ilvl="0" w:tplc="92FEC23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E351257"/>
    <w:multiLevelType w:val="hybridMultilevel"/>
    <w:tmpl w:val="8E8E74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9"/>
  </w:num>
  <w:num w:numId="2">
    <w:abstractNumId w:val="20"/>
  </w:num>
  <w:num w:numId="3">
    <w:abstractNumId w:val="9"/>
  </w:num>
  <w:num w:numId="4">
    <w:abstractNumId w:val="10"/>
  </w:num>
  <w:num w:numId="5">
    <w:abstractNumId w:val="22"/>
  </w:num>
  <w:num w:numId="6">
    <w:abstractNumId w:val="3"/>
  </w:num>
  <w:num w:numId="7">
    <w:abstractNumId w:val="14"/>
  </w:num>
  <w:num w:numId="8">
    <w:abstractNumId w:val="13"/>
  </w:num>
  <w:num w:numId="9">
    <w:abstractNumId w:val="12"/>
  </w:num>
  <w:num w:numId="10">
    <w:abstractNumId w:val="8"/>
  </w:num>
  <w:num w:numId="11">
    <w:abstractNumId w:val="5"/>
  </w:num>
  <w:num w:numId="12">
    <w:abstractNumId w:val="11"/>
  </w:num>
  <w:num w:numId="13">
    <w:abstractNumId w:val="18"/>
  </w:num>
  <w:num w:numId="14">
    <w:abstractNumId w:val="7"/>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0"/>
  </w:num>
  <w:num w:numId="18">
    <w:abstractNumId w:val="6"/>
  </w:num>
  <w:num w:numId="19">
    <w:abstractNumId w:val="16"/>
  </w:num>
  <w:num w:numId="20">
    <w:abstractNumId w:val="4"/>
  </w:num>
  <w:num w:numId="21">
    <w:abstractNumId w:val="23"/>
  </w:num>
  <w:num w:numId="22">
    <w:abstractNumId w:val="17"/>
  </w:num>
  <w:num w:numId="23">
    <w:abstractNumId w:val="15"/>
  </w:num>
  <w:num w:numId="24">
    <w:abstractNumId w:val="2"/>
  </w:num>
  <w:num w:numId="25">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KATLUC">
    <w15:presenceInfo w15:providerId="None" w15:userId="DEKATLUC"/>
  </w15:person>
  <w15:person w15:author="Jacqueline Kaefer">
    <w15:presenceInfo w15:providerId="None" w15:userId="Jacqueline Kaef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E0D"/>
    <w:rsid w:val="00002ADD"/>
    <w:rsid w:val="00052EE4"/>
    <w:rsid w:val="00083C1E"/>
    <w:rsid w:val="0008407C"/>
    <w:rsid w:val="0009633E"/>
    <w:rsid w:val="000D5199"/>
    <w:rsid w:val="000E2785"/>
    <w:rsid w:val="00153F9C"/>
    <w:rsid w:val="00174F20"/>
    <w:rsid w:val="001800B9"/>
    <w:rsid w:val="00185749"/>
    <w:rsid w:val="00187158"/>
    <w:rsid w:val="00191D1F"/>
    <w:rsid w:val="00193F99"/>
    <w:rsid w:val="001A3D10"/>
    <w:rsid w:val="001A6276"/>
    <w:rsid w:val="00214312"/>
    <w:rsid w:val="00220D98"/>
    <w:rsid w:val="00232582"/>
    <w:rsid w:val="0029797E"/>
    <w:rsid w:val="002C1D74"/>
    <w:rsid w:val="002C347D"/>
    <w:rsid w:val="00314367"/>
    <w:rsid w:val="003303DD"/>
    <w:rsid w:val="003644B8"/>
    <w:rsid w:val="003731B1"/>
    <w:rsid w:val="003B284B"/>
    <w:rsid w:val="003C61B0"/>
    <w:rsid w:val="003C7947"/>
    <w:rsid w:val="00412639"/>
    <w:rsid w:val="0042728D"/>
    <w:rsid w:val="00455BF4"/>
    <w:rsid w:val="00466A74"/>
    <w:rsid w:val="00475582"/>
    <w:rsid w:val="004A4A09"/>
    <w:rsid w:val="004E64AB"/>
    <w:rsid w:val="00544A78"/>
    <w:rsid w:val="005702E6"/>
    <w:rsid w:val="00574EFD"/>
    <w:rsid w:val="005E2615"/>
    <w:rsid w:val="00607E8D"/>
    <w:rsid w:val="00633D7F"/>
    <w:rsid w:val="0066588A"/>
    <w:rsid w:val="00693E0D"/>
    <w:rsid w:val="006C57E4"/>
    <w:rsid w:val="006F2DBE"/>
    <w:rsid w:val="007960C2"/>
    <w:rsid w:val="007A3738"/>
    <w:rsid w:val="007E758A"/>
    <w:rsid w:val="00813807"/>
    <w:rsid w:val="008229CD"/>
    <w:rsid w:val="00855215"/>
    <w:rsid w:val="008720C5"/>
    <w:rsid w:val="008B3D67"/>
    <w:rsid w:val="008D02A9"/>
    <w:rsid w:val="008F6FE2"/>
    <w:rsid w:val="009034A9"/>
    <w:rsid w:val="0090626F"/>
    <w:rsid w:val="00912B15"/>
    <w:rsid w:val="00914274"/>
    <w:rsid w:val="00943D8E"/>
    <w:rsid w:val="009700B2"/>
    <w:rsid w:val="009A2E46"/>
    <w:rsid w:val="009A6642"/>
    <w:rsid w:val="009F210F"/>
    <w:rsid w:val="00A20404"/>
    <w:rsid w:val="00A747E9"/>
    <w:rsid w:val="00A8278B"/>
    <w:rsid w:val="00AB3406"/>
    <w:rsid w:val="00AB7B04"/>
    <w:rsid w:val="00AC460E"/>
    <w:rsid w:val="00AD0BA5"/>
    <w:rsid w:val="00AE582B"/>
    <w:rsid w:val="00B279E9"/>
    <w:rsid w:val="00B74C94"/>
    <w:rsid w:val="00B8419A"/>
    <w:rsid w:val="00BA2A04"/>
    <w:rsid w:val="00C52D69"/>
    <w:rsid w:val="00CB17BE"/>
    <w:rsid w:val="00CB3E5A"/>
    <w:rsid w:val="00CF59B3"/>
    <w:rsid w:val="00CF763D"/>
    <w:rsid w:val="00D03BCE"/>
    <w:rsid w:val="00D1632D"/>
    <w:rsid w:val="00D26DF4"/>
    <w:rsid w:val="00D477BC"/>
    <w:rsid w:val="00D508AE"/>
    <w:rsid w:val="00D65873"/>
    <w:rsid w:val="00D83C20"/>
    <w:rsid w:val="00D966C6"/>
    <w:rsid w:val="00DA401B"/>
    <w:rsid w:val="00E033ED"/>
    <w:rsid w:val="00E047B6"/>
    <w:rsid w:val="00E136B9"/>
    <w:rsid w:val="00E220EF"/>
    <w:rsid w:val="00E42F8B"/>
    <w:rsid w:val="00E6502D"/>
    <w:rsid w:val="00E65163"/>
    <w:rsid w:val="00E8460A"/>
    <w:rsid w:val="00EB49F5"/>
    <w:rsid w:val="00EE37BD"/>
    <w:rsid w:val="00F05A2B"/>
    <w:rsid w:val="00F27D34"/>
    <w:rsid w:val="00F5125A"/>
    <w:rsid w:val="00F8724E"/>
    <w:rsid w:val="00FC18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90BC1"/>
  <w15:chartTrackingRefBased/>
  <w15:docId w15:val="{B52CCA0E-8FC7-4625-8B7C-3C6EAD69A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74EFD"/>
    <w:pPr>
      <w:spacing w:after="0" w:line="300" w:lineRule="auto"/>
      <w:jc w:val="both"/>
    </w:pPr>
    <w:rPr>
      <w:rFonts w:ascii="Arial" w:hAnsi="Arial"/>
      <w:sz w:val="24"/>
    </w:rPr>
  </w:style>
  <w:style w:type="paragraph" w:styleId="berschrift1">
    <w:name w:val="heading 1"/>
    <w:basedOn w:val="Standard"/>
    <w:next w:val="Standard"/>
    <w:link w:val="berschrift1Zchn"/>
    <w:autoRedefine/>
    <w:uiPriority w:val="9"/>
    <w:qFormat/>
    <w:rsid w:val="00E65163"/>
    <w:pPr>
      <w:keepNext/>
      <w:keepLines/>
      <w:numPr>
        <w:numId w:val="13"/>
      </w:numPr>
      <w:spacing w:before="240"/>
      <w:outlineLvl w:val="0"/>
    </w:pPr>
    <w:rPr>
      <w:rFonts w:asciiTheme="majorHAnsi" w:eastAsiaTheme="majorEastAsia" w:hAnsiTheme="majorHAnsi" w:cstheme="majorBidi"/>
      <w:color w:val="2F5496" w:themeColor="accent1" w:themeShade="BF"/>
      <w:sz w:val="40"/>
      <w:szCs w:val="32"/>
    </w:rPr>
  </w:style>
  <w:style w:type="paragraph" w:styleId="berschrift2">
    <w:name w:val="heading 2"/>
    <w:basedOn w:val="Standard"/>
    <w:next w:val="Standard"/>
    <w:link w:val="berschrift2Zchn"/>
    <w:autoRedefine/>
    <w:uiPriority w:val="9"/>
    <w:unhideWhenUsed/>
    <w:qFormat/>
    <w:rsid w:val="00E65163"/>
    <w:pPr>
      <w:keepNext/>
      <w:keepLines/>
      <w:numPr>
        <w:ilvl w:val="1"/>
        <w:numId w:val="13"/>
      </w:numPr>
      <w:spacing w:before="40"/>
      <w:outlineLvl w:val="1"/>
    </w:pPr>
    <w:rPr>
      <w:rFonts w:asciiTheme="majorHAnsi" w:eastAsiaTheme="majorEastAsia" w:hAnsiTheme="majorHAnsi" w:cstheme="majorBidi"/>
      <w:color w:val="2F5496" w:themeColor="accent1" w:themeShade="BF"/>
      <w:sz w:val="34"/>
      <w:szCs w:val="26"/>
    </w:rPr>
  </w:style>
  <w:style w:type="paragraph" w:styleId="berschrift3">
    <w:name w:val="heading 3"/>
    <w:basedOn w:val="Standard"/>
    <w:next w:val="Standard"/>
    <w:link w:val="berschrift3Zchn"/>
    <w:autoRedefine/>
    <w:uiPriority w:val="9"/>
    <w:unhideWhenUsed/>
    <w:qFormat/>
    <w:rsid w:val="00E65163"/>
    <w:pPr>
      <w:keepNext/>
      <w:keepLines/>
      <w:numPr>
        <w:ilvl w:val="2"/>
        <w:numId w:val="13"/>
      </w:numPr>
      <w:spacing w:before="40"/>
      <w:outlineLvl w:val="2"/>
    </w:pPr>
    <w:rPr>
      <w:rFonts w:asciiTheme="majorHAnsi" w:eastAsiaTheme="majorEastAsia" w:hAnsiTheme="majorHAnsi" w:cstheme="majorBidi"/>
      <w:color w:val="1F3763" w:themeColor="accent1" w:themeShade="7F"/>
      <w:sz w:val="30"/>
      <w:szCs w:val="24"/>
    </w:rPr>
  </w:style>
  <w:style w:type="paragraph" w:styleId="berschrift4">
    <w:name w:val="heading 4"/>
    <w:basedOn w:val="Standard"/>
    <w:next w:val="Standard"/>
    <w:link w:val="berschrift4Zchn"/>
    <w:autoRedefine/>
    <w:uiPriority w:val="9"/>
    <w:unhideWhenUsed/>
    <w:qFormat/>
    <w:rsid w:val="00E65163"/>
    <w:pPr>
      <w:keepNext/>
      <w:keepLines/>
      <w:numPr>
        <w:ilvl w:val="3"/>
        <w:numId w:val="13"/>
      </w:numPr>
      <w:spacing w:before="40"/>
      <w:outlineLvl w:val="3"/>
    </w:pPr>
    <w:rPr>
      <w:rFonts w:asciiTheme="majorHAnsi" w:eastAsiaTheme="majorEastAsia" w:hAnsiTheme="majorHAnsi" w:cstheme="majorBidi"/>
      <w:iCs/>
      <w:color w:val="2F5496" w:themeColor="accent1" w:themeShade="BF"/>
      <w:sz w:val="26"/>
    </w:rPr>
  </w:style>
  <w:style w:type="paragraph" w:styleId="berschrift5">
    <w:name w:val="heading 5"/>
    <w:basedOn w:val="Standard"/>
    <w:next w:val="Standard"/>
    <w:link w:val="berschrift5Zchn"/>
    <w:uiPriority w:val="9"/>
    <w:unhideWhenUsed/>
    <w:qFormat/>
    <w:rsid w:val="00574EFD"/>
    <w:pPr>
      <w:keepNext/>
      <w:keepLines/>
      <w:numPr>
        <w:ilvl w:val="4"/>
        <w:numId w:val="13"/>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A747E9"/>
    <w:pPr>
      <w:keepNext/>
      <w:keepLines/>
      <w:numPr>
        <w:ilvl w:val="5"/>
        <w:numId w:val="9"/>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A747E9"/>
    <w:pPr>
      <w:keepNext/>
      <w:keepLines/>
      <w:numPr>
        <w:ilvl w:val="6"/>
        <w:numId w:val="9"/>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A747E9"/>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747E9"/>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136B9"/>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136B9"/>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E136B9"/>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E136B9"/>
    <w:rPr>
      <w:rFonts w:eastAsiaTheme="minorEastAsia"/>
      <w:lang w:eastAsia="de-DE"/>
    </w:rPr>
  </w:style>
  <w:style w:type="character" w:customStyle="1" w:styleId="berschrift1Zchn">
    <w:name w:val="Überschrift 1 Zchn"/>
    <w:basedOn w:val="Absatz-Standardschriftart"/>
    <w:link w:val="berschrift1"/>
    <w:uiPriority w:val="9"/>
    <w:rsid w:val="00E65163"/>
    <w:rPr>
      <w:rFonts w:asciiTheme="majorHAnsi" w:eastAsiaTheme="majorEastAsia" w:hAnsiTheme="majorHAnsi" w:cstheme="majorBidi"/>
      <w:color w:val="2F5496" w:themeColor="accent1" w:themeShade="BF"/>
      <w:sz w:val="40"/>
      <w:szCs w:val="32"/>
    </w:rPr>
  </w:style>
  <w:style w:type="paragraph" w:styleId="Inhaltsverzeichnisberschrift">
    <w:name w:val="TOC Heading"/>
    <w:basedOn w:val="berschrift1"/>
    <w:next w:val="Standard"/>
    <w:uiPriority w:val="39"/>
    <w:unhideWhenUsed/>
    <w:qFormat/>
    <w:rsid w:val="00E136B9"/>
    <w:pPr>
      <w:outlineLvl w:val="9"/>
    </w:pPr>
    <w:rPr>
      <w:lang w:eastAsia="de-DE"/>
    </w:rPr>
  </w:style>
  <w:style w:type="character" w:customStyle="1" w:styleId="berschrift2Zchn">
    <w:name w:val="Überschrift 2 Zchn"/>
    <w:basedOn w:val="Absatz-Standardschriftart"/>
    <w:link w:val="berschrift2"/>
    <w:uiPriority w:val="9"/>
    <w:rsid w:val="00E65163"/>
    <w:rPr>
      <w:rFonts w:asciiTheme="majorHAnsi" w:eastAsiaTheme="majorEastAsia" w:hAnsiTheme="majorHAnsi" w:cstheme="majorBidi"/>
      <w:color w:val="2F5496" w:themeColor="accent1" w:themeShade="BF"/>
      <w:sz w:val="34"/>
      <w:szCs w:val="26"/>
    </w:rPr>
  </w:style>
  <w:style w:type="character" w:customStyle="1" w:styleId="berschrift3Zchn">
    <w:name w:val="Überschrift 3 Zchn"/>
    <w:basedOn w:val="Absatz-Standardschriftart"/>
    <w:link w:val="berschrift3"/>
    <w:uiPriority w:val="9"/>
    <w:rsid w:val="00E65163"/>
    <w:rPr>
      <w:rFonts w:asciiTheme="majorHAnsi" w:eastAsiaTheme="majorEastAsia" w:hAnsiTheme="majorHAnsi" w:cstheme="majorBidi"/>
      <w:color w:val="1F3763" w:themeColor="accent1" w:themeShade="7F"/>
      <w:sz w:val="30"/>
      <w:szCs w:val="24"/>
    </w:rPr>
  </w:style>
  <w:style w:type="paragraph" w:styleId="Verzeichnis1">
    <w:name w:val="toc 1"/>
    <w:basedOn w:val="Standard"/>
    <w:next w:val="Standard"/>
    <w:autoRedefine/>
    <w:uiPriority w:val="39"/>
    <w:unhideWhenUsed/>
    <w:rsid w:val="00475582"/>
    <w:pPr>
      <w:tabs>
        <w:tab w:val="left" w:pos="660"/>
        <w:tab w:val="right" w:leader="dot" w:pos="9062"/>
      </w:tabs>
      <w:spacing w:after="100"/>
    </w:pPr>
    <w:rPr>
      <w:b/>
      <w:noProof/>
    </w:rPr>
  </w:style>
  <w:style w:type="paragraph" w:styleId="Verzeichnis2">
    <w:name w:val="toc 2"/>
    <w:basedOn w:val="Standard"/>
    <w:next w:val="Standard"/>
    <w:autoRedefine/>
    <w:uiPriority w:val="39"/>
    <w:unhideWhenUsed/>
    <w:rsid w:val="00083C1E"/>
    <w:pPr>
      <w:spacing w:after="100"/>
      <w:ind w:left="220"/>
    </w:pPr>
  </w:style>
  <w:style w:type="paragraph" w:styleId="Verzeichnis3">
    <w:name w:val="toc 3"/>
    <w:basedOn w:val="Standard"/>
    <w:next w:val="Standard"/>
    <w:autoRedefine/>
    <w:uiPriority w:val="39"/>
    <w:unhideWhenUsed/>
    <w:rsid w:val="00083C1E"/>
    <w:pPr>
      <w:spacing w:after="100"/>
      <w:ind w:left="440"/>
    </w:pPr>
  </w:style>
  <w:style w:type="character" w:styleId="Hyperlink">
    <w:name w:val="Hyperlink"/>
    <w:basedOn w:val="Absatz-Standardschriftart"/>
    <w:uiPriority w:val="99"/>
    <w:unhideWhenUsed/>
    <w:rsid w:val="00083C1E"/>
    <w:rPr>
      <w:color w:val="0563C1" w:themeColor="hyperlink"/>
      <w:u w:val="single"/>
    </w:rPr>
  </w:style>
  <w:style w:type="character" w:customStyle="1" w:styleId="berschrift4Zchn">
    <w:name w:val="Überschrift 4 Zchn"/>
    <w:basedOn w:val="Absatz-Standardschriftart"/>
    <w:link w:val="berschrift4"/>
    <w:uiPriority w:val="9"/>
    <w:rsid w:val="00E65163"/>
    <w:rPr>
      <w:rFonts w:asciiTheme="majorHAnsi" w:eastAsiaTheme="majorEastAsia" w:hAnsiTheme="majorHAnsi" w:cstheme="majorBidi"/>
      <w:iCs/>
      <w:color w:val="2F5496" w:themeColor="accent1" w:themeShade="BF"/>
      <w:sz w:val="26"/>
    </w:rPr>
  </w:style>
  <w:style w:type="paragraph" w:styleId="Listenabsatz">
    <w:name w:val="List Paragraph"/>
    <w:basedOn w:val="Standard"/>
    <w:uiPriority w:val="34"/>
    <w:qFormat/>
    <w:rsid w:val="00F8724E"/>
    <w:pPr>
      <w:ind w:left="720"/>
      <w:contextualSpacing/>
    </w:pPr>
  </w:style>
  <w:style w:type="paragraph" w:styleId="Kopfzeile">
    <w:name w:val="header"/>
    <w:basedOn w:val="Standard"/>
    <w:link w:val="KopfzeileZchn"/>
    <w:uiPriority w:val="99"/>
    <w:unhideWhenUsed/>
    <w:rsid w:val="003731B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3731B1"/>
  </w:style>
  <w:style w:type="paragraph" w:styleId="Fuzeile">
    <w:name w:val="footer"/>
    <w:basedOn w:val="Standard"/>
    <w:link w:val="FuzeileZchn"/>
    <w:uiPriority w:val="99"/>
    <w:unhideWhenUsed/>
    <w:rsid w:val="003731B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3731B1"/>
  </w:style>
  <w:style w:type="character" w:customStyle="1" w:styleId="berschrift5Zchn">
    <w:name w:val="Überschrift 5 Zchn"/>
    <w:basedOn w:val="Absatz-Standardschriftart"/>
    <w:link w:val="berschrift5"/>
    <w:uiPriority w:val="9"/>
    <w:rsid w:val="00574EFD"/>
    <w:rPr>
      <w:rFonts w:asciiTheme="majorHAnsi" w:eastAsiaTheme="majorEastAsia" w:hAnsiTheme="majorHAnsi" w:cstheme="majorBidi"/>
      <w:color w:val="2F5496" w:themeColor="accent1" w:themeShade="BF"/>
      <w:sz w:val="24"/>
    </w:rPr>
  </w:style>
  <w:style w:type="character" w:customStyle="1" w:styleId="berschrift6Zchn">
    <w:name w:val="Überschrift 6 Zchn"/>
    <w:basedOn w:val="Absatz-Standardschriftart"/>
    <w:link w:val="berschrift6"/>
    <w:uiPriority w:val="9"/>
    <w:semiHidden/>
    <w:rsid w:val="00A747E9"/>
    <w:rPr>
      <w:rFonts w:asciiTheme="majorHAnsi" w:eastAsiaTheme="majorEastAsia" w:hAnsiTheme="majorHAnsi" w:cstheme="majorBidi"/>
      <w:color w:val="1F3763" w:themeColor="accent1" w:themeShade="7F"/>
      <w:sz w:val="24"/>
    </w:rPr>
  </w:style>
  <w:style w:type="character" w:customStyle="1" w:styleId="berschrift7Zchn">
    <w:name w:val="Überschrift 7 Zchn"/>
    <w:basedOn w:val="Absatz-Standardschriftart"/>
    <w:link w:val="berschrift7"/>
    <w:uiPriority w:val="9"/>
    <w:semiHidden/>
    <w:rsid w:val="00A747E9"/>
    <w:rPr>
      <w:rFonts w:asciiTheme="majorHAnsi" w:eastAsiaTheme="majorEastAsia" w:hAnsiTheme="majorHAnsi" w:cstheme="majorBidi"/>
      <w:i/>
      <w:iCs/>
      <w:color w:val="1F3763" w:themeColor="accent1" w:themeShade="7F"/>
      <w:sz w:val="24"/>
    </w:rPr>
  </w:style>
  <w:style w:type="character" w:customStyle="1" w:styleId="berschrift8Zchn">
    <w:name w:val="Überschrift 8 Zchn"/>
    <w:basedOn w:val="Absatz-Standardschriftart"/>
    <w:link w:val="berschrift8"/>
    <w:uiPriority w:val="9"/>
    <w:semiHidden/>
    <w:rsid w:val="00A747E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747E9"/>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6F2DBE"/>
    <w:pPr>
      <w:spacing w:after="200" w:line="240" w:lineRule="auto"/>
    </w:pPr>
    <w:rPr>
      <w:i/>
      <w:iCs/>
      <w:color w:val="44546A" w:themeColor="text2"/>
      <w:sz w:val="18"/>
      <w:szCs w:val="18"/>
    </w:rPr>
  </w:style>
  <w:style w:type="paragraph" w:customStyle="1" w:styleId="Tabelle">
    <w:name w:val="Tabelle"/>
    <w:basedOn w:val="Standard"/>
    <w:rsid w:val="00E6502D"/>
    <w:pPr>
      <w:spacing w:before="40" w:after="40" w:line="240" w:lineRule="auto"/>
      <w:jc w:val="left"/>
    </w:pPr>
    <w:rPr>
      <w:rFonts w:eastAsia="Times New Roman" w:cs="Times New Roman"/>
      <w:sz w:val="18"/>
      <w:szCs w:val="18"/>
      <w:lang w:eastAsia="de-DE"/>
    </w:rPr>
  </w:style>
  <w:style w:type="paragraph" w:customStyle="1" w:styleId="Tabellenkopf">
    <w:name w:val="Tabellenkopf"/>
    <w:basedOn w:val="Tabelle"/>
    <w:rsid w:val="00E6502D"/>
    <w:rPr>
      <w:b/>
    </w:rPr>
  </w:style>
  <w:style w:type="paragraph" w:styleId="Sprechblasentext">
    <w:name w:val="Balloon Text"/>
    <w:basedOn w:val="Standard"/>
    <w:link w:val="SprechblasentextZchn"/>
    <w:uiPriority w:val="99"/>
    <w:semiHidden/>
    <w:unhideWhenUsed/>
    <w:rsid w:val="00F27D34"/>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27D34"/>
    <w:rPr>
      <w:rFonts w:ascii="Segoe UI" w:hAnsi="Segoe UI" w:cs="Segoe UI"/>
      <w:sz w:val="18"/>
      <w:szCs w:val="18"/>
    </w:rPr>
  </w:style>
  <w:style w:type="character" w:styleId="Kommentarzeichen">
    <w:name w:val="annotation reference"/>
    <w:basedOn w:val="Absatz-Standardschriftart"/>
    <w:uiPriority w:val="99"/>
    <w:semiHidden/>
    <w:unhideWhenUsed/>
    <w:rsid w:val="00174F20"/>
    <w:rPr>
      <w:sz w:val="16"/>
      <w:szCs w:val="16"/>
    </w:rPr>
  </w:style>
  <w:style w:type="paragraph" w:styleId="Kommentartext">
    <w:name w:val="annotation text"/>
    <w:basedOn w:val="Standard"/>
    <w:link w:val="KommentartextZchn"/>
    <w:uiPriority w:val="99"/>
    <w:semiHidden/>
    <w:unhideWhenUsed/>
    <w:rsid w:val="00174F2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74F20"/>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174F20"/>
    <w:rPr>
      <w:b/>
      <w:bCs/>
    </w:rPr>
  </w:style>
  <w:style w:type="character" w:customStyle="1" w:styleId="KommentarthemaZchn">
    <w:name w:val="Kommentarthema Zchn"/>
    <w:basedOn w:val="KommentartextZchn"/>
    <w:link w:val="Kommentarthema"/>
    <w:uiPriority w:val="99"/>
    <w:semiHidden/>
    <w:rsid w:val="00174F20"/>
    <w:rPr>
      <w:rFonts w:ascii="Arial" w:hAnsi="Arial"/>
      <w:b/>
      <w:bCs/>
      <w:sz w:val="20"/>
      <w:szCs w:val="20"/>
    </w:rPr>
  </w:style>
  <w:style w:type="paragraph" w:styleId="Textkrper">
    <w:name w:val="Body Text"/>
    <w:basedOn w:val="Standard"/>
    <w:link w:val="TextkrperZchn"/>
    <w:rsid w:val="00F5125A"/>
    <w:pPr>
      <w:spacing w:after="140" w:line="276" w:lineRule="auto"/>
      <w:jc w:val="left"/>
    </w:pPr>
    <w:rPr>
      <w:rFonts w:ascii="Liberation Serif" w:eastAsia="NSimSun" w:hAnsi="Liberation Serif" w:cs="Arial"/>
      <w:kern w:val="2"/>
      <w:szCs w:val="24"/>
      <w:lang w:eastAsia="zh-CN" w:bidi="hi-IN"/>
    </w:rPr>
  </w:style>
  <w:style w:type="character" w:customStyle="1" w:styleId="TextkrperZchn">
    <w:name w:val="Textkörper Zchn"/>
    <w:basedOn w:val="Absatz-Standardschriftart"/>
    <w:link w:val="Textkrper"/>
    <w:rsid w:val="00F5125A"/>
    <w:rPr>
      <w:rFonts w:ascii="Liberation Serif" w:eastAsia="NSimSun" w:hAnsi="Liberation Serif" w:cs="Arial"/>
      <w:kern w:val="2"/>
      <w:sz w:val="24"/>
      <w:szCs w:val="24"/>
      <w:lang w:eastAsia="zh-CN" w:bidi="hi-IN"/>
    </w:rPr>
  </w:style>
  <w:style w:type="character" w:customStyle="1" w:styleId="NichtaufgelsteErwhnung1">
    <w:name w:val="Nicht aufgelöste Erwähnung1"/>
    <w:basedOn w:val="Absatz-Standardschriftart"/>
    <w:uiPriority w:val="99"/>
    <w:semiHidden/>
    <w:unhideWhenUsed/>
    <w:rsid w:val="00F5125A"/>
    <w:rPr>
      <w:color w:val="605E5C"/>
      <w:shd w:val="clear" w:color="auto" w:fill="E1DFDD"/>
    </w:rPr>
  </w:style>
  <w:style w:type="character" w:styleId="BesuchterLink">
    <w:name w:val="FollowedHyperlink"/>
    <w:basedOn w:val="Absatz-Standardschriftart"/>
    <w:uiPriority w:val="99"/>
    <w:semiHidden/>
    <w:unhideWhenUsed/>
    <w:rsid w:val="00CB3E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e.wikipedia.org/wiki/User-Thread"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e.ryte.com/wiki/IP-Adresse"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ip-insider.de/was-ist-ein-netzwerk-port-a-691212/"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dreamincode.net/forums/topic/231058-peer-to-peer-chat-advanced/"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cs.microsoft.com/de-de/dotnet/csharp/programming-guide/delegates/using-delegate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BF85C-AD08-4372-972F-35E83DC23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2447</Words>
  <Characters>15420</Characters>
  <Application>Microsoft Office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Chatprogramm</vt:lpstr>
    </vt:vector>
  </TitlesOfParts>
  <Company/>
  <LinksUpToDate>false</LinksUpToDate>
  <CharactersWithSpaces>17832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Chatprogramm</dc:title>
  <dc:subject>Dokumentation</dc:subject>
  <dc:creator/>
  <cp:keywords/>
  <dc:description/>
  <cp:lastModifiedBy>Jacqueline Kaefer</cp:lastModifiedBy>
  <cp:revision>37</cp:revision>
  <dcterms:created xsi:type="dcterms:W3CDTF">2019-02-01T15:36:00Z</dcterms:created>
  <dcterms:modified xsi:type="dcterms:W3CDTF">2019-03-07T13:22:00Z</dcterms:modified>
</cp:coreProperties>
</file>